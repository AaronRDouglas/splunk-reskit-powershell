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7C05" w:rsidRDefault="00057C05" w:rsidP="00057C05">
      <w:pPr>
        <w:pStyle w:val="Title"/>
      </w:pPr>
      <w:r>
        <w:t>Splunk PowerShell Resource Kit</w:t>
      </w:r>
    </w:p>
    <w:p w:rsidR="00D94ABB" w:rsidRDefault="00057C05" w:rsidP="003E466F">
      <w:pPr>
        <w:pStyle w:val="Subtitle"/>
      </w:pPr>
      <w:r>
        <w:t xml:space="preserve">Version </w:t>
      </w:r>
      <w:fldSimple w:instr=" DOCPROPERTY  &quot;Document Version&quot;  \* MERGEFORMAT ">
        <w:r w:rsidR="000010B4">
          <w:t>1.0.1</w:t>
        </w:r>
      </w:fldSimple>
      <w:r w:rsidR="00D94ABB">
        <w:br w:type="page"/>
      </w:r>
    </w:p>
    <w:sdt>
      <w:sdtPr>
        <w:rPr>
          <w:rFonts w:asciiTheme="minorHAnsi" w:eastAsiaTheme="minorHAnsi" w:hAnsiTheme="minorHAnsi" w:cstheme="minorBidi"/>
          <w:b w:val="0"/>
          <w:bCs w:val="0"/>
          <w:color w:val="auto"/>
          <w:sz w:val="22"/>
          <w:szCs w:val="22"/>
        </w:rPr>
        <w:id w:val="4714959"/>
        <w:docPartObj>
          <w:docPartGallery w:val="Table of Contents"/>
          <w:docPartUnique/>
        </w:docPartObj>
      </w:sdtPr>
      <w:sdtContent>
        <w:p w:rsidR="001151DF" w:rsidRDefault="001151DF">
          <w:pPr>
            <w:pStyle w:val="TOCHeading"/>
          </w:pPr>
          <w:r>
            <w:t>Table of Contents</w:t>
          </w:r>
        </w:p>
        <w:p w:rsidR="005717F0" w:rsidRDefault="00C75E63">
          <w:pPr>
            <w:pStyle w:val="TOC1"/>
            <w:tabs>
              <w:tab w:val="right" w:leader="dot" w:pos="9350"/>
            </w:tabs>
            <w:rPr>
              <w:rFonts w:eastAsiaTheme="minorEastAsia"/>
              <w:noProof/>
            </w:rPr>
          </w:pPr>
          <w:r>
            <w:fldChar w:fldCharType="begin"/>
          </w:r>
          <w:r w:rsidR="001151DF">
            <w:instrText xml:space="preserve"> TOC \o "1-2" \h \z \u </w:instrText>
          </w:r>
          <w:r>
            <w:fldChar w:fldCharType="separate"/>
          </w:r>
          <w:hyperlink w:anchor="_Toc300145970" w:history="1">
            <w:r w:rsidR="005717F0" w:rsidRPr="002E5F90">
              <w:rPr>
                <w:rStyle w:val="Hyperlink"/>
                <w:noProof/>
              </w:rPr>
              <w:t>Document Information</w:t>
            </w:r>
            <w:r w:rsidR="005717F0">
              <w:rPr>
                <w:noProof/>
                <w:webHidden/>
              </w:rPr>
              <w:tab/>
            </w:r>
            <w:r>
              <w:rPr>
                <w:noProof/>
                <w:webHidden/>
              </w:rPr>
              <w:fldChar w:fldCharType="begin"/>
            </w:r>
            <w:r w:rsidR="005717F0">
              <w:rPr>
                <w:noProof/>
                <w:webHidden/>
              </w:rPr>
              <w:instrText xml:space="preserve"> PAGEREF _Toc300145970 \h </w:instrText>
            </w:r>
            <w:r>
              <w:rPr>
                <w:noProof/>
                <w:webHidden/>
              </w:rPr>
            </w:r>
            <w:r>
              <w:rPr>
                <w:noProof/>
                <w:webHidden/>
              </w:rPr>
              <w:fldChar w:fldCharType="separate"/>
            </w:r>
            <w:r w:rsidR="000010B4">
              <w:rPr>
                <w:noProof/>
                <w:webHidden/>
              </w:rPr>
              <w:t>4</w:t>
            </w:r>
            <w:r>
              <w:rPr>
                <w:noProof/>
                <w:webHidden/>
              </w:rPr>
              <w:fldChar w:fldCharType="end"/>
            </w:r>
          </w:hyperlink>
        </w:p>
        <w:p w:rsidR="005717F0" w:rsidRDefault="00C75E63">
          <w:pPr>
            <w:pStyle w:val="TOC2"/>
            <w:tabs>
              <w:tab w:val="right" w:leader="dot" w:pos="9350"/>
            </w:tabs>
            <w:rPr>
              <w:rFonts w:eastAsiaTheme="minorEastAsia"/>
              <w:noProof/>
            </w:rPr>
          </w:pPr>
          <w:hyperlink w:anchor="_Toc300145971" w:history="1">
            <w:r w:rsidR="005717F0" w:rsidRPr="002E5F90">
              <w:rPr>
                <w:rStyle w:val="Hyperlink"/>
                <w:noProof/>
              </w:rPr>
              <w:t>Copyright</w:t>
            </w:r>
            <w:r w:rsidR="005717F0">
              <w:rPr>
                <w:noProof/>
                <w:webHidden/>
              </w:rPr>
              <w:tab/>
            </w:r>
            <w:r>
              <w:rPr>
                <w:noProof/>
                <w:webHidden/>
              </w:rPr>
              <w:fldChar w:fldCharType="begin"/>
            </w:r>
            <w:r w:rsidR="005717F0">
              <w:rPr>
                <w:noProof/>
                <w:webHidden/>
              </w:rPr>
              <w:instrText xml:space="preserve"> PAGEREF _Toc300145971 \h </w:instrText>
            </w:r>
            <w:r>
              <w:rPr>
                <w:noProof/>
                <w:webHidden/>
              </w:rPr>
            </w:r>
            <w:r>
              <w:rPr>
                <w:noProof/>
                <w:webHidden/>
              </w:rPr>
              <w:fldChar w:fldCharType="separate"/>
            </w:r>
            <w:r w:rsidR="000010B4">
              <w:rPr>
                <w:noProof/>
                <w:webHidden/>
              </w:rPr>
              <w:t>4</w:t>
            </w:r>
            <w:r>
              <w:rPr>
                <w:noProof/>
                <w:webHidden/>
              </w:rPr>
              <w:fldChar w:fldCharType="end"/>
            </w:r>
          </w:hyperlink>
        </w:p>
        <w:p w:rsidR="005717F0" w:rsidRDefault="00C75E63">
          <w:pPr>
            <w:pStyle w:val="TOC2"/>
            <w:tabs>
              <w:tab w:val="right" w:leader="dot" w:pos="9350"/>
            </w:tabs>
            <w:rPr>
              <w:rFonts w:eastAsiaTheme="minorEastAsia"/>
              <w:noProof/>
            </w:rPr>
          </w:pPr>
          <w:hyperlink w:anchor="_Toc300145972" w:history="1">
            <w:r w:rsidR="005717F0" w:rsidRPr="002E5F90">
              <w:rPr>
                <w:rStyle w:val="Hyperlink"/>
                <w:noProof/>
              </w:rPr>
              <w:t>Version</w:t>
            </w:r>
            <w:r w:rsidR="005717F0">
              <w:rPr>
                <w:noProof/>
                <w:webHidden/>
              </w:rPr>
              <w:tab/>
            </w:r>
            <w:r>
              <w:rPr>
                <w:noProof/>
                <w:webHidden/>
              </w:rPr>
              <w:fldChar w:fldCharType="begin"/>
            </w:r>
            <w:r w:rsidR="005717F0">
              <w:rPr>
                <w:noProof/>
                <w:webHidden/>
              </w:rPr>
              <w:instrText xml:space="preserve"> PAGEREF _Toc300145972 \h </w:instrText>
            </w:r>
            <w:r>
              <w:rPr>
                <w:noProof/>
                <w:webHidden/>
              </w:rPr>
            </w:r>
            <w:r>
              <w:rPr>
                <w:noProof/>
                <w:webHidden/>
              </w:rPr>
              <w:fldChar w:fldCharType="separate"/>
            </w:r>
            <w:r w:rsidR="000010B4">
              <w:rPr>
                <w:noProof/>
                <w:webHidden/>
              </w:rPr>
              <w:t>4</w:t>
            </w:r>
            <w:r>
              <w:rPr>
                <w:noProof/>
                <w:webHidden/>
              </w:rPr>
              <w:fldChar w:fldCharType="end"/>
            </w:r>
          </w:hyperlink>
        </w:p>
        <w:p w:rsidR="005717F0" w:rsidRDefault="00C75E63">
          <w:pPr>
            <w:pStyle w:val="TOC2"/>
            <w:tabs>
              <w:tab w:val="right" w:leader="dot" w:pos="9350"/>
            </w:tabs>
            <w:rPr>
              <w:rFonts w:eastAsiaTheme="minorEastAsia"/>
              <w:noProof/>
            </w:rPr>
          </w:pPr>
          <w:hyperlink w:anchor="_Toc300145973" w:history="1">
            <w:r w:rsidR="005717F0" w:rsidRPr="002E5F90">
              <w:rPr>
                <w:rStyle w:val="Hyperlink"/>
                <w:noProof/>
              </w:rPr>
              <w:t>Document Conventions</w:t>
            </w:r>
            <w:r w:rsidR="005717F0">
              <w:rPr>
                <w:noProof/>
                <w:webHidden/>
              </w:rPr>
              <w:tab/>
            </w:r>
            <w:r>
              <w:rPr>
                <w:noProof/>
                <w:webHidden/>
              </w:rPr>
              <w:fldChar w:fldCharType="begin"/>
            </w:r>
            <w:r w:rsidR="005717F0">
              <w:rPr>
                <w:noProof/>
                <w:webHidden/>
              </w:rPr>
              <w:instrText xml:space="preserve"> PAGEREF _Toc300145973 \h </w:instrText>
            </w:r>
            <w:r>
              <w:rPr>
                <w:noProof/>
                <w:webHidden/>
              </w:rPr>
            </w:r>
            <w:r>
              <w:rPr>
                <w:noProof/>
                <w:webHidden/>
              </w:rPr>
              <w:fldChar w:fldCharType="separate"/>
            </w:r>
            <w:r w:rsidR="000010B4">
              <w:rPr>
                <w:noProof/>
                <w:webHidden/>
              </w:rPr>
              <w:t>4</w:t>
            </w:r>
            <w:r>
              <w:rPr>
                <w:noProof/>
                <w:webHidden/>
              </w:rPr>
              <w:fldChar w:fldCharType="end"/>
            </w:r>
          </w:hyperlink>
        </w:p>
        <w:p w:rsidR="005717F0" w:rsidRDefault="00C75E63">
          <w:pPr>
            <w:pStyle w:val="TOC1"/>
            <w:tabs>
              <w:tab w:val="right" w:leader="dot" w:pos="9350"/>
            </w:tabs>
            <w:rPr>
              <w:rFonts w:eastAsiaTheme="minorEastAsia"/>
              <w:noProof/>
            </w:rPr>
          </w:pPr>
          <w:hyperlink w:anchor="_Toc300145974" w:history="1">
            <w:r w:rsidR="005717F0" w:rsidRPr="002E5F90">
              <w:rPr>
                <w:rStyle w:val="Hyperlink"/>
                <w:noProof/>
              </w:rPr>
              <w:t>Getting Started with the Splunk PowerShell Resource Kit</w:t>
            </w:r>
            <w:r w:rsidR="005717F0">
              <w:rPr>
                <w:noProof/>
                <w:webHidden/>
              </w:rPr>
              <w:tab/>
            </w:r>
            <w:r>
              <w:rPr>
                <w:noProof/>
                <w:webHidden/>
              </w:rPr>
              <w:fldChar w:fldCharType="begin"/>
            </w:r>
            <w:r w:rsidR="005717F0">
              <w:rPr>
                <w:noProof/>
                <w:webHidden/>
              </w:rPr>
              <w:instrText xml:space="preserve"> PAGEREF _Toc300145974 \h </w:instrText>
            </w:r>
            <w:r>
              <w:rPr>
                <w:noProof/>
                <w:webHidden/>
              </w:rPr>
            </w:r>
            <w:r>
              <w:rPr>
                <w:noProof/>
                <w:webHidden/>
              </w:rPr>
              <w:fldChar w:fldCharType="separate"/>
            </w:r>
            <w:r w:rsidR="000010B4">
              <w:rPr>
                <w:noProof/>
                <w:webHidden/>
              </w:rPr>
              <w:t>6</w:t>
            </w:r>
            <w:r>
              <w:rPr>
                <w:noProof/>
                <w:webHidden/>
              </w:rPr>
              <w:fldChar w:fldCharType="end"/>
            </w:r>
          </w:hyperlink>
        </w:p>
        <w:p w:rsidR="005717F0" w:rsidRDefault="00C75E63">
          <w:pPr>
            <w:pStyle w:val="TOC2"/>
            <w:tabs>
              <w:tab w:val="right" w:leader="dot" w:pos="9350"/>
            </w:tabs>
            <w:rPr>
              <w:rFonts w:eastAsiaTheme="minorEastAsia"/>
              <w:noProof/>
            </w:rPr>
          </w:pPr>
          <w:hyperlink w:anchor="_Toc300145975" w:history="1">
            <w:r w:rsidR="005717F0" w:rsidRPr="002E5F90">
              <w:rPr>
                <w:rStyle w:val="Hyperlink"/>
                <w:noProof/>
              </w:rPr>
              <w:t>Notes</w:t>
            </w:r>
            <w:r w:rsidR="005717F0">
              <w:rPr>
                <w:noProof/>
                <w:webHidden/>
              </w:rPr>
              <w:tab/>
            </w:r>
            <w:r>
              <w:rPr>
                <w:noProof/>
                <w:webHidden/>
              </w:rPr>
              <w:fldChar w:fldCharType="begin"/>
            </w:r>
            <w:r w:rsidR="005717F0">
              <w:rPr>
                <w:noProof/>
                <w:webHidden/>
              </w:rPr>
              <w:instrText xml:space="preserve"> PAGEREF _Toc300145975 \h </w:instrText>
            </w:r>
            <w:r>
              <w:rPr>
                <w:noProof/>
                <w:webHidden/>
              </w:rPr>
            </w:r>
            <w:r>
              <w:rPr>
                <w:noProof/>
                <w:webHidden/>
              </w:rPr>
              <w:fldChar w:fldCharType="separate"/>
            </w:r>
            <w:r w:rsidR="000010B4">
              <w:rPr>
                <w:noProof/>
                <w:webHidden/>
              </w:rPr>
              <w:t>6</w:t>
            </w:r>
            <w:r>
              <w:rPr>
                <w:noProof/>
                <w:webHidden/>
              </w:rPr>
              <w:fldChar w:fldCharType="end"/>
            </w:r>
          </w:hyperlink>
        </w:p>
        <w:p w:rsidR="005717F0" w:rsidRDefault="00C75E63">
          <w:pPr>
            <w:pStyle w:val="TOC2"/>
            <w:tabs>
              <w:tab w:val="right" w:leader="dot" w:pos="9350"/>
            </w:tabs>
            <w:rPr>
              <w:rFonts w:eastAsiaTheme="minorEastAsia"/>
              <w:noProof/>
            </w:rPr>
          </w:pPr>
          <w:hyperlink w:anchor="_Toc300145976" w:history="1">
            <w:r w:rsidR="005717F0" w:rsidRPr="002E5F90">
              <w:rPr>
                <w:rStyle w:val="Hyperlink"/>
                <w:noProof/>
              </w:rPr>
              <w:t>Verify the Splunk PowerShell Resource Kit Installation</w:t>
            </w:r>
            <w:r w:rsidR="005717F0">
              <w:rPr>
                <w:noProof/>
                <w:webHidden/>
              </w:rPr>
              <w:tab/>
            </w:r>
            <w:r>
              <w:rPr>
                <w:noProof/>
                <w:webHidden/>
              </w:rPr>
              <w:fldChar w:fldCharType="begin"/>
            </w:r>
            <w:r w:rsidR="005717F0">
              <w:rPr>
                <w:noProof/>
                <w:webHidden/>
              </w:rPr>
              <w:instrText xml:space="preserve"> PAGEREF _Toc300145976 \h </w:instrText>
            </w:r>
            <w:r>
              <w:rPr>
                <w:noProof/>
                <w:webHidden/>
              </w:rPr>
            </w:r>
            <w:r>
              <w:rPr>
                <w:noProof/>
                <w:webHidden/>
              </w:rPr>
              <w:fldChar w:fldCharType="separate"/>
            </w:r>
            <w:r w:rsidR="000010B4">
              <w:rPr>
                <w:noProof/>
                <w:webHidden/>
              </w:rPr>
              <w:t>6</w:t>
            </w:r>
            <w:r>
              <w:rPr>
                <w:noProof/>
                <w:webHidden/>
              </w:rPr>
              <w:fldChar w:fldCharType="end"/>
            </w:r>
          </w:hyperlink>
        </w:p>
        <w:p w:rsidR="005717F0" w:rsidRDefault="00C75E63">
          <w:pPr>
            <w:pStyle w:val="TOC2"/>
            <w:tabs>
              <w:tab w:val="right" w:leader="dot" w:pos="9350"/>
            </w:tabs>
            <w:rPr>
              <w:rFonts w:eastAsiaTheme="minorEastAsia"/>
              <w:noProof/>
            </w:rPr>
          </w:pPr>
          <w:hyperlink w:anchor="_Toc300145977" w:history="1">
            <w:r w:rsidR="005717F0" w:rsidRPr="002E5F90">
              <w:rPr>
                <w:rStyle w:val="Hyperlink"/>
                <w:noProof/>
              </w:rPr>
              <w:t>Import the Splunk Module</w:t>
            </w:r>
            <w:r w:rsidR="005717F0">
              <w:rPr>
                <w:noProof/>
                <w:webHidden/>
              </w:rPr>
              <w:tab/>
            </w:r>
            <w:r>
              <w:rPr>
                <w:noProof/>
                <w:webHidden/>
              </w:rPr>
              <w:fldChar w:fldCharType="begin"/>
            </w:r>
            <w:r w:rsidR="005717F0">
              <w:rPr>
                <w:noProof/>
                <w:webHidden/>
              </w:rPr>
              <w:instrText xml:space="preserve"> PAGEREF _Toc300145977 \h </w:instrText>
            </w:r>
            <w:r>
              <w:rPr>
                <w:noProof/>
                <w:webHidden/>
              </w:rPr>
            </w:r>
            <w:r>
              <w:rPr>
                <w:noProof/>
                <w:webHidden/>
              </w:rPr>
              <w:fldChar w:fldCharType="separate"/>
            </w:r>
            <w:r w:rsidR="000010B4">
              <w:rPr>
                <w:noProof/>
                <w:webHidden/>
              </w:rPr>
              <w:t>7</w:t>
            </w:r>
            <w:r>
              <w:rPr>
                <w:noProof/>
                <w:webHidden/>
              </w:rPr>
              <w:fldChar w:fldCharType="end"/>
            </w:r>
          </w:hyperlink>
        </w:p>
        <w:p w:rsidR="005717F0" w:rsidRDefault="00C75E63">
          <w:pPr>
            <w:pStyle w:val="TOC2"/>
            <w:tabs>
              <w:tab w:val="right" w:leader="dot" w:pos="9350"/>
            </w:tabs>
            <w:rPr>
              <w:rFonts w:eastAsiaTheme="minorEastAsia"/>
              <w:noProof/>
            </w:rPr>
          </w:pPr>
          <w:hyperlink w:anchor="_Toc300145978" w:history="1">
            <w:r w:rsidR="005717F0" w:rsidRPr="002E5F90">
              <w:rPr>
                <w:rStyle w:val="Hyperlink"/>
                <w:noProof/>
              </w:rPr>
              <w:t>Query the Splunk Module Features</w:t>
            </w:r>
            <w:r w:rsidR="005717F0">
              <w:rPr>
                <w:noProof/>
                <w:webHidden/>
              </w:rPr>
              <w:tab/>
            </w:r>
            <w:r>
              <w:rPr>
                <w:noProof/>
                <w:webHidden/>
              </w:rPr>
              <w:fldChar w:fldCharType="begin"/>
            </w:r>
            <w:r w:rsidR="005717F0">
              <w:rPr>
                <w:noProof/>
                <w:webHidden/>
              </w:rPr>
              <w:instrText xml:space="preserve"> PAGEREF _Toc300145978 \h </w:instrText>
            </w:r>
            <w:r>
              <w:rPr>
                <w:noProof/>
                <w:webHidden/>
              </w:rPr>
            </w:r>
            <w:r>
              <w:rPr>
                <w:noProof/>
                <w:webHidden/>
              </w:rPr>
              <w:fldChar w:fldCharType="separate"/>
            </w:r>
            <w:r w:rsidR="000010B4">
              <w:rPr>
                <w:noProof/>
                <w:webHidden/>
              </w:rPr>
              <w:t>7</w:t>
            </w:r>
            <w:r>
              <w:rPr>
                <w:noProof/>
                <w:webHidden/>
              </w:rPr>
              <w:fldChar w:fldCharType="end"/>
            </w:r>
          </w:hyperlink>
        </w:p>
        <w:p w:rsidR="005717F0" w:rsidRDefault="00C75E63">
          <w:pPr>
            <w:pStyle w:val="TOC2"/>
            <w:tabs>
              <w:tab w:val="right" w:leader="dot" w:pos="9350"/>
            </w:tabs>
            <w:rPr>
              <w:rFonts w:eastAsiaTheme="minorEastAsia"/>
              <w:noProof/>
            </w:rPr>
          </w:pPr>
          <w:hyperlink w:anchor="_Toc300145979" w:history="1">
            <w:r w:rsidR="005717F0" w:rsidRPr="002E5F90">
              <w:rPr>
                <w:rStyle w:val="Hyperlink"/>
                <w:noProof/>
              </w:rPr>
              <w:t>Get Help for a Splunk Module Cmdlet</w:t>
            </w:r>
            <w:r w:rsidR="005717F0">
              <w:rPr>
                <w:noProof/>
                <w:webHidden/>
              </w:rPr>
              <w:tab/>
            </w:r>
            <w:r>
              <w:rPr>
                <w:noProof/>
                <w:webHidden/>
              </w:rPr>
              <w:fldChar w:fldCharType="begin"/>
            </w:r>
            <w:r w:rsidR="005717F0">
              <w:rPr>
                <w:noProof/>
                <w:webHidden/>
              </w:rPr>
              <w:instrText xml:space="preserve"> PAGEREF _Toc300145979 \h </w:instrText>
            </w:r>
            <w:r>
              <w:rPr>
                <w:noProof/>
                <w:webHidden/>
              </w:rPr>
            </w:r>
            <w:r>
              <w:rPr>
                <w:noProof/>
                <w:webHidden/>
              </w:rPr>
              <w:fldChar w:fldCharType="separate"/>
            </w:r>
            <w:r w:rsidR="000010B4">
              <w:rPr>
                <w:noProof/>
                <w:webHidden/>
              </w:rPr>
              <w:t>8</w:t>
            </w:r>
            <w:r>
              <w:rPr>
                <w:noProof/>
                <w:webHidden/>
              </w:rPr>
              <w:fldChar w:fldCharType="end"/>
            </w:r>
          </w:hyperlink>
        </w:p>
        <w:p w:rsidR="005717F0" w:rsidRDefault="00C75E63">
          <w:pPr>
            <w:pStyle w:val="TOC2"/>
            <w:tabs>
              <w:tab w:val="right" w:leader="dot" w:pos="9350"/>
            </w:tabs>
            <w:rPr>
              <w:rFonts w:eastAsiaTheme="minorEastAsia"/>
              <w:noProof/>
            </w:rPr>
          </w:pPr>
          <w:hyperlink w:anchor="_Toc300145980" w:history="1">
            <w:r w:rsidR="005717F0" w:rsidRPr="002E5F90">
              <w:rPr>
                <w:rStyle w:val="Hyperlink"/>
                <w:noProof/>
              </w:rPr>
              <w:t>Disable SSL Certificate Validation</w:t>
            </w:r>
            <w:r w:rsidR="005717F0">
              <w:rPr>
                <w:noProof/>
                <w:webHidden/>
              </w:rPr>
              <w:tab/>
            </w:r>
            <w:r>
              <w:rPr>
                <w:noProof/>
                <w:webHidden/>
              </w:rPr>
              <w:fldChar w:fldCharType="begin"/>
            </w:r>
            <w:r w:rsidR="005717F0">
              <w:rPr>
                <w:noProof/>
                <w:webHidden/>
              </w:rPr>
              <w:instrText xml:space="preserve"> PAGEREF _Toc300145980 \h </w:instrText>
            </w:r>
            <w:r>
              <w:rPr>
                <w:noProof/>
                <w:webHidden/>
              </w:rPr>
            </w:r>
            <w:r>
              <w:rPr>
                <w:noProof/>
                <w:webHidden/>
              </w:rPr>
              <w:fldChar w:fldCharType="separate"/>
            </w:r>
            <w:r w:rsidR="000010B4">
              <w:rPr>
                <w:noProof/>
                <w:webHidden/>
              </w:rPr>
              <w:t>11</w:t>
            </w:r>
            <w:r>
              <w:rPr>
                <w:noProof/>
                <w:webHidden/>
              </w:rPr>
              <w:fldChar w:fldCharType="end"/>
            </w:r>
          </w:hyperlink>
        </w:p>
        <w:p w:rsidR="005717F0" w:rsidRDefault="00C75E63">
          <w:pPr>
            <w:pStyle w:val="TOC2"/>
            <w:tabs>
              <w:tab w:val="right" w:leader="dot" w:pos="9350"/>
            </w:tabs>
            <w:rPr>
              <w:rFonts w:eastAsiaTheme="minorEastAsia"/>
              <w:noProof/>
            </w:rPr>
          </w:pPr>
          <w:hyperlink w:anchor="_Toc300145981" w:history="1">
            <w:r w:rsidR="005717F0" w:rsidRPr="002E5F90">
              <w:rPr>
                <w:rStyle w:val="Hyperlink"/>
                <w:noProof/>
              </w:rPr>
              <w:t>Create a Default Splunk Connection</w:t>
            </w:r>
            <w:r w:rsidR="005717F0">
              <w:rPr>
                <w:noProof/>
                <w:webHidden/>
              </w:rPr>
              <w:tab/>
            </w:r>
            <w:r>
              <w:rPr>
                <w:noProof/>
                <w:webHidden/>
              </w:rPr>
              <w:fldChar w:fldCharType="begin"/>
            </w:r>
            <w:r w:rsidR="005717F0">
              <w:rPr>
                <w:noProof/>
                <w:webHidden/>
              </w:rPr>
              <w:instrText xml:space="preserve"> PAGEREF _Toc300145981 \h </w:instrText>
            </w:r>
            <w:r>
              <w:rPr>
                <w:noProof/>
                <w:webHidden/>
              </w:rPr>
            </w:r>
            <w:r>
              <w:rPr>
                <w:noProof/>
                <w:webHidden/>
              </w:rPr>
              <w:fldChar w:fldCharType="separate"/>
            </w:r>
            <w:r w:rsidR="000010B4">
              <w:rPr>
                <w:noProof/>
                <w:webHidden/>
              </w:rPr>
              <w:t>12</w:t>
            </w:r>
            <w:r>
              <w:rPr>
                <w:noProof/>
                <w:webHidden/>
              </w:rPr>
              <w:fldChar w:fldCharType="end"/>
            </w:r>
          </w:hyperlink>
        </w:p>
        <w:p w:rsidR="005717F0" w:rsidRDefault="00C75E63">
          <w:pPr>
            <w:pStyle w:val="TOC1"/>
            <w:tabs>
              <w:tab w:val="right" w:leader="dot" w:pos="9350"/>
            </w:tabs>
            <w:rPr>
              <w:rFonts w:eastAsiaTheme="minorEastAsia"/>
              <w:noProof/>
            </w:rPr>
          </w:pPr>
          <w:hyperlink w:anchor="_Toc300145982" w:history="1">
            <w:r w:rsidR="005717F0" w:rsidRPr="002E5F90">
              <w:rPr>
                <w:rStyle w:val="Hyperlink"/>
                <w:noProof/>
              </w:rPr>
              <w:t>Check and Manage Splunk Services</w:t>
            </w:r>
            <w:r w:rsidR="005717F0">
              <w:rPr>
                <w:noProof/>
                <w:webHidden/>
              </w:rPr>
              <w:tab/>
            </w:r>
            <w:r>
              <w:rPr>
                <w:noProof/>
                <w:webHidden/>
              </w:rPr>
              <w:fldChar w:fldCharType="begin"/>
            </w:r>
            <w:r w:rsidR="005717F0">
              <w:rPr>
                <w:noProof/>
                <w:webHidden/>
              </w:rPr>
              <w:instrText xml:space="preserve"> PAGEREF _Toc300145982 \h </w:instrText>
            </w:r>
            <w:r>
              <w:rPr>
                <w:noProof/>
                <w:webHidden/>
              </w:rPr>
            </w:r>
            <w:r>
              <w:rPr>
                <w:noProof/>
                <w:webHidden/>
              </w:rPr>
              <w:fldChar w:fldCharType="separate"/>
            </w:r>
            <w:r w:rsidR="000010B4">
              <w:rPr>
                <w:noProof/>
                <w:webHidden/>
              </w:rPr>
              <w:t>14</w:t>
            </w:r>
            <w:r>
              <w:rPr>
                <w:noProof/>
                <w:webHidden/>
              </w:rPr>
              <w:fldChar w:fldCharType="end"/>
            </w:r>
          </w:hyperlink>
        </w:p>
        <w:p w:rsidR="005717F0" w:rsidRDefault="00C75E63">
          <w:pPr>
            <w:pStyle w:val="TOC2"/>
            <w:tabs>
              <w:tab w:val="right" w:leader="dot" w:pos="9350"/>
            </w:tabs>
            <w:rPr>
              <w:rFonts w:eastAsiaTheme="minorEastAsia"/>
              <w:noProof/>
            </w:rPr>
          </w:pPr>
          <w:hyperlink w:anchor="_Toc300145983" w:history="1">
            <w:r w:rsidR="005717F0" w:rsidRPr="002E5F90">
              <w:rPr>
                <w:rStyle w:val="Hyperlink"/>
                <w:noProof/>
              </w:rPr>
              <w:t>Test Active Directory Objects for Splunk Services</w:t>
            </w:r>
            <w:r w:rsidR="005717F0">
              <w:rPr>
                <w:noProof/>
                <w:webHidden/>
              </w:rPr>
              <w:tab/>
            </w:r>
            <w:r>
              <w:rPr>
                <w:noProof/>
                <w:webHidden/>
              </w:rPr>
              <w:fldChar w:fldCharType="begin"/>
            </w:r>
            <w:r w:rsidR="005717F0">
              <w:rPr>
                <w:noProof/>
                <w:webHidden/>
              </w:rPr>
              <w:instrText xml:space="preserve"> PAGEREF _Toc300145983 \h </w:instrText>
            </w:r>
            <w:r>
              <w:rPr>
                <w:noProof/>
                <w:webHidden/>
              </w:rPr>
            </w:r>
            <w:r>
              <w:rPr>
                <w:noProof/>
                <w:webHidden/>
              </w:rPr>
              <w:fldChar w:fldCharType="separate"/>
            </w:r>
            <w:r w:rsidR="000010B4">
              <w:rPr>
                <w:noProof/>
                <w:webHidden/>
              </w:rPr>
              <w:t>14</w:t>
            </w:r>
            <w:r>
              <w:rPr>
                <w:noProof/>
                <w:webHidden/>
              </w:rPr>
              <w:fldChar w:fldCharType="end"/>
            </w:r>
          </w:hyperlink>
        </w:p>
        <w:p w:rsidR="005717F0" w:rsidRDefault="00C75E63">
          <w:pPr>
            <w:pStyle w:val="TOC2"/>
            <w:tabs>
              <w:tab w:val="right" w:leader="dot" w:pos="9350"/>
            </w:tabs>
            <w:rPr>
              <w:rFonts w:eastAsiaTheme="minorEastAsia"/>
              <w:noProof/>
            </w:rPr>
          </w:pPr>
          <w:hyperlink w:anchor="_Toc300145984" w:history="1">
            <w:r w:rsidR="005717F0" w:rsidRPr="002E5F90">
              <w:rPr>
                <w:rStyle w:val="Hyperlink"/>
                <w:noProof/>
              </w:rPr>
              <w:t>Query the Status of Splunk Services on a Set of Hosts</w:t>
            </w:r>
            <w:r w:rsidR="005717F0">
              <w:rPr>
                <w:noProof/>
                <w:webHidden/>
              </w:rPr>
              <w:tab/>
            </w:r>
            <w:r>
              <w:rPr>
                <w:noProof/>
                <w:webHidden/>
              </w:rPr>
              <w:fldChar w:fldCharType="begin"/>
            </w:r>
            <w:r w:rsidR="005717F0">
              <w:rPr>
                <w:noProof/>
                <w:webHidden/>
              </w:rPr>
              <w:instrText xml:space="preserve"> PAGEREF _Toc300145984 \h </w:instrText>
            </w:r>
            <w:r>
              <w:rPr>
                <w:noProof/>
                <w:webHidden/>
              </w:rPr>
            </w:r>
            <w:r>
              <w:rPr>
                <w:noProof/>
                <w:webHidden/>
              </w:rPr>
              <w:fldChar w:fldCharType="separate"/>
            </w:r>
            <w:r w:rsidR="000010B4">
              <w:rPr>
                <w:noProof/>
                <w:webHidden/>
              </w:rPr>
              <w:t>14</w:t>
            </w:r>
            <w:r>
              <w:rPr>
                <w:noProof/>
                <w:webHidden/>
              </w:rPr>
              <w:fldChar w:fldCharType="end"/>
            </w:r>
          </w:hyperlink>
        </w:p>
        <w:p w:rsidR="005717F0" w:rsidRDefault="00C75E63">
          <w:pPr>
            <w:pStyle w:val="TOC2"/>
            <w:tabs>
              <w:tab w:val="right" w:leader="dot" w:pos="9350"/>
            </w:tabs>
            <w:rPr>
              <w:rFonts w:eastAsiaTheme="minorEastAsia"/>
              <w:noProof/>
            </w:rPr>
          </w:pPr>
          <w:hyperlink w:anchor="_Toc300145985" w:history="1">
            <w:r w:rsidR="005717F0" w:rsidRPr="002E5F90">
              <w:rPr>
                <w:rStyle w:val="Hyperlink"/>
                <w:noProof/>
              </w:rPr>
              <w:t>Manage Splunk Services on a Set of Hosts</w:t>
            </w:r>
            <w:r w:rsidR="005717F0">
              <w:rPr>
                <w:noProof/>
                <w:webHidden/>
              </w:rPr>
              <w:tab/>
            </w:r>
            <w:r>
              <w:rPr>
                <w:noProof/>
                <w:webHidden/>
              </w:rPr>
              <w:fldChar w:fldCharType="begin"/>
            </w:r>
            <w:r w:rsidR="005717F0">
              <w:rPr>
                <w:noProof/>
                <w:webHidden/>
              </w:rPr>
              <w:instrText xml:space="preserve"> PAGEREF _Toc300145985 \h </w:instrText>
            </w:r>
            <w:r>
              <w:rPr>
                <w:noProof/>
                <w:webHidden/>
              </w:rPr>
            </w:r>
            <w:r>
              <w:rPr>
                <w:noProof/>
                <w:webHidden/>
              </w:rPr>
              <w:fldChar w:fldCharType="separate"/>
            </w:r>
            <w:r w:rsidR="000010B4">
              <w:rPr>
                <w:noProof/>
                <w:webHidden/>
              </w:rPr>
              <w:t>17</w:t>
            </w:r>
            <w:r>
              <w:rPr>
                <w:noProof/>
                <w:webHidden/>
              </w:rPr>
              <w:fldChar w:fldCharType="end"/>
            </w:r>
          </w:hyperlink>
        </w:p>
        <w:p w:rsidR="005717F0" w:rsidRDefault="00C75E63">
          <w:pPr>
            <w:pStyle w:val="TOC2"/>
            <w:tabs>
              <w:tab w:val="right" w:leader="dot" w:pos="9350"/>
            </w:tabs>
            <w:rPr>
              <w:rFonts w:eastAsiaTheme="minorEastAsia"/>
              <w:noProof/>
            </w:rPr>
          </w:pPr>
          <w:hyperlink w:anchor="_Toc300145986" w:history="1">
            <w:r w:rsidR="005717F0" w:rsidRPr="002E5F90">
              <w:rPr>
                <w:rStyle w:val="Hyperlink"/>
                <w:noProof/>
              </w:rPr>
              <w:t>Restart Splunk</w:t>
            </w:r>
            <w:r w:rsidR="005717F0">
              <w:rPr>
                <w:noProof/>
                <w:webHidden/>
              </w:rPr>
              <w:tab/>
            </w:r>
            <w:r>
              <w:rPr>
                <w:noProof/>
                <w:webHidden/>
              </w:rPr>
              <w:fldChar w:fldCharType="begin"/>
            </w:r>
            <w:r w:rsidR="005717F0">
              <w:rPr>
                <w:noProof/>
                <w:webHidden/>
              </w:rPr>
              <w:instrText xml:space="preserve"> PAGEREF _Toc300145986 \h </w:instrText>
            </w:r>
            <w:r>
              <w:rPr>
                <w:noProof/>
                <w:webHidden/>
              </w:rPr>
            </w:r>
            <w:r>
              <w:rPr>
                <w:noProof/>
                <w:webHidden/>
              </w:rPr>
              <w:fldChar w:fldCharType="separate"/>
            </w:r>
            <w:r w:rsidR="000010B4">
              <w:rPr>
                <w:noProof/>
                <w:webHidden/>
              </w:rPr>
              <w:t>18</w:t>
            </w:r>
            <w:r>
              <w:rPr>
                <w:noProof/>
                <w:webHidden/>
              </w:rPr>
              <w:fldChar w:fldCharType="end"/>
            </w:r>
          </w:hyperlink>
        </w:p>
        <w:p w:rsidR="005717F0" w:rsidRDefault="00C75E63">
          <w:pPr>
            <w:pStyle w:val="TOC1"/>
            <w:tabs>
              <w:tab w:val="right" w:leader="dot" w:pos="9350"/>
            </w:tabs>
            <w:rPr>
              <w:rFonts w:eastAsiaTheme="minorEastAsia"/>
              <w:noProof/>
            </w:rPr>
          </w:pPr>
          <w:hyperlink w:anchor="_Toc300145987" w:history="1">
            <w:r w:rsidR="005717F0" w:rsidRPr="002E5F90">
              <w:rPr>
                <w:rStyle w:val="Hyperlink"/>
                <w:noProof/>
              </w:rPr>
              <w:t>Search Splunk</w:t>
            </w:r>
            <w:r w:rsidR="005717F0">
              <w:rPr>
                <w:noProof/>
                <w:webHidden/>
              </w:rPr>
              <w:tab/>
            </w:r>
            <w:r>
              <w:rPr>
                <w:noProof/>
                <w:webHidden/>
              </w:rPr>
              <w:fldChar w:fldCharType="begin"/>
            </w:r>
            <w:r w:rsidR="005717F0">
              <w:rPr>
                <w:noProof/>
                <w:webHidden/>
              </w:rPr>
              <w:instrText xml:space="preserve"> PAGEREF _Toc300145987 \h </w:instrText>
            </w:r>
            <w:r>
              <w:rPr>
                <w:noProof/>
                <w:webHidden/>
              </w:rPr>
            </w:r>
            <w:r>
              <w:rPr>
                <w:noProof/>
                <w:webHidden/>
              </w:rPr>
              <w:fldChar w:fldCharType="separate"/>
            </w:r>
            <w:r w:rsidR="000010B4">
              <w:rPr>
                <w:noProof/>
                <w:webHidden/>
              </w:rPr>
              <w:t>19</w:t>
            </w:r>
            <w:r>
              <w:rPr>
                <w:noProof/>
                <w:webHidden/>
              </w:rPr>
              <w:fldChar w:fldCharType="end"/>
            </w:r>
          </w:hyperlink>
        </w:p>
        <w:p w:rsidR="005717F0" w:rsidRDefault="00C75E63">
          <w:pPr>
            <w:pStyle w:val="TOC2"/>
            <w:tabs>
              <w:tab w:val="right" w:leader="dot" w:pos="9350"/>
            </w:tabs>
            <w:rPr>
              <w:rFonts w:eastAsiaTheme="minorEastAsia"/>
              <w:noProof/>
            </w:rPr>
          </w:pPr>
          <w:hyperlink w:anchor="_Toc300145988" w:history="1">
            <w:r w:rsidR="005717F0" w:rsidRPr="002E5F90">
              <w:rPr>
                <w:rStyle w:val="Hyperlink"/>
                <w:noProof/>
              </w:rPr>
              <w:t>View Raw Event Data</w:t>
            </w:r>
            <w:r w:rsidR="005717F0">
              <w:rPr>
                <w:noProof/>
                <w:webHidden/>
              </w:rPr>
              <w:tab/>
            </w:r>
            <w:r>
              <w:rPr>
                <w:noProof/>
                <w:webHidden/>
              </w:rPr>
              <w:fldChar w:fldCharType="begin"/>
            </w:r>
            <w:r w:rsidR="005717F0">
              <w:rPr>
                <w:noProof/>
                <w:webHidden/>
              </w:rPr>
              <w:instrText xml:space="preserve"> PAGEREF _Toc300145988 \h </w:instrText>
            </w:r>
            <w:r>
              <w:rPr>
                <w:noProof/>
                <w:webHidden/>
              </w:rPr>
            </w:r>
            <w:r>
              <w:rPr>
                <w:noProof/>
                <w:webHidden/>
              </w:rPr>
              <w:fldChar w:fldCharType="separate"/>
            </w:r>
            <w:r w:rsidR="000010B4">
              <w:rPr>
                <w:noProof/>
                <w:webHidden/>
              </w:rPr>
              <w:t>19</w:t>
            </w:r>
            <w:r>
              <w:rPr>
                <w:noProof/>
                <w:webHidden/>
              </w:rPr>
              <w:fldChar w:fldCharType="end"/>
            </w:r>
          </w:hyperlink>
        </w:p>
        <w:p w:rsidR="005717F0" w:rsidRDefault="00C75E63">
          <w:pPr>
            <w:pStyle w:val="TOC2"/>
            <w:tabs>
              <w:tab w:val="right" w:leader="dot" w:pos="9350"/>
            </w:tabs>
            <w:rPr>
              <w:rFonts w:eastAsiaTheme="minorEastAsia"/>
              <w:noProof/>
            </w:rPr>
          </w:pPr>
          <w:hyperlink w:anchor="_Toc300145989" w:history="1">
            <w:r w:rsidR="005717F0" w:rsidRPr="002E5F90">
              <w:rPr>
                <w:rStyle w:val="Hyperlink"/>
                <w:noProof/>
              </w:rPr>
              <w:t>View Event Data in a Table</w:t>
            </w:r>
            <w:r w:rsidR="005717F0">
              <w:rPr>
                <w:noProof/>
                <w:webHidden/>
              </w:rPr>
              <w:tab/>
            </w:r>
            <w:r>
              <w:rPr>
                <w:noProof/>
                <w:webHidden/>
              </w:rPr>
              <w:fldChar w:fldCharType="begin"/>
            </w:r>
            <w:r w:rsidR="005717F0">
              <w:rPr>
                <w:noProof/>
                <w:webHidden/>
              </w:rPr>
              <w:instrText xml:space="preserve"> PAGEREF _Toc300145989 \h </w:instrText>
            </w:r>
            <w:r>
              <w:rPr>
                <w:noProof/>
                <w:webHidden/>
              </w:rPr>
            </w:r>
            <w:r>
              <w:rPr>
                <w:noProof/>
                <w:webHidden/>
              </w:rPr>
              <w:fldChar w:fldCharType="separate"/>
            </w:r>
            <w:r w:rsidR="000010B4">
              <w:rPr>
                <w:noProof/>
                <w:webHidden/>
              </w:rPr>
              <w:t>20</w:t>
            </w:r>
            <w:r>
              <w:rPr>
                <w:noProof/>
                <w:webHidden/>
              </w:rPr>
              <w:fldChar w:fldCharType="end"/>
            </w:r>
          </w:hyperlink>
        </w:p>
        <w:p w:rsidR="005717F0" w:rsidRDefault="00C75E63">
          <w:pPr>
            <w:pStyle w:val="TOC2"/>
            <w:tabs>
              <w:tab w:val="right" w:leader="dot" w:pos="9350"/>
            </w:tabs>
            <w:rPr>
              <w:rFonts w:eastAsiaTheme="minorEastAsia"/>
              <w:noProof/>
            </w:rPr>
          </w:pPr>
          <w:hyperlink w:anchor="_Toc300145990" w:history="1">
            <w:r w:rsidR="005717F0" w:rsidRPr="002E5F90">
              <w:rPr>
                <w:rStyle w:val="Hyperlink"/>
                <w:noProof/>
              </w:rPr>
              <w:t>Specify Alternate Credentials for a Splunk Search</w:t>
            </w:r>
            <w:r w:rsidR="005717F0">
              <w:rPr>
                <w:noProof/>
                <w:webHidden/>
              </w:rPr>
              <w:tab/>
            </w:r>
            <w:r>
              <w:rPr>
                <w:noProof/>
                <w:webHidden/>
              </w:rPr>
              <w:fldChar w:fldCharType="begin"/>
            </w:r>
            <w:r w:rsidR="005717F0">
              <w:rPr>
                <w:noProof/>
                <w:webHidden/>
              </w:rPr>
              <w:instrText xml:space="preserve"> PAGEREF _Toc300145990 \h </w:instrText>
            </w:r>
            <w:r>
              <w:rPr>
                <w:noProof/>
                <w:webHidden/>
              </w:rPr>
            </w:r>
            <w:r>
              <w:rPr>
                <w:noProof/>
                <w:webHidden/>
              </w:rPr>
              <w:fldChar w:fldCharType="separate"/>
            </w:r>
            <w:r w:rsidR="000010B4">
              <w:rPr>
                <w:noProof/>
                <w:webHidden/>
              </w:rPr>
              <w:t>22</w:t>
            </w:r>
            <w:r>
              <w:rPr>
                <w:noProof/>
                <w:webHidden/>
              </w:rPr>
              <w:fldChar w:fldCharType="end"/>
            </w:r>
          </w:hyperlink>
        </w:p>
        <w:p w:rsidR="005717F0" w:rsidRDefault="00C75E63">
          <w:pPr>
            <w:pStyle w:val="TOC1"/>
            <w:tabs>
              <w:tab w:val="right" w:leader="dot" w:pos="9350"/>
            </w:tabs>
            <w:rPr>
              <w:rFonts w:eastAsiaTheme="minorEastAsia"/>
              <w:noProof/>
            </w:rPr>
          </w:pPr>
          <w:hyperlink w:anchor="_Toc300146000" w:history="1">
            <w:r w:rsidR="005717F0" w:rsidRPr="002E5F90">
              <w:rPr>
                <w:rStyle w:val="Hyperlink"/>
                <w:noProof/>
              </w:rPr>
              <w:t>Manage Splunk Server Classes</w:t>
            </w:r>
            <w:r w:rsidR="005717F0">
              <w:rPr>
                <w:noProof/>
                <w:webHidden/>
              </w:rPr>
              <w:tab/>
            </w:r>
            <w:r>
              <w:rPr>
                <w:noProof/>
                <w:webHidden/>
              </w:rPr>
              <w:fldChar w:fldCharType="begin"/>
            </w:r>
            <w:r w:rsidR="005717F0">
              <w:rPr>
                <w:noProof/>
                <w:webHidden/>
              </w:rPr>
              <w:instrText xml:space="preserve"> PAGEREF _Toc300146000 \h </w:instrText>
            </w:r>
            <w:r>
              <w:rPr>
                <w:noProof/>
                <w:webHidden/>
              </w:rPr>
            </w:r>
            <w:r>
              <w:rPr>
                <w:noProof/>
                <w:webHidden/>
              </w:rPr>
              <w:fldChar w:fldCharType="separate"/>
            </w:r>
            <w:r w:rsidR="000010B4">
              <w:rPr>
                <w:noProof/>
                <w:webHidden/>
              </w:rPr>
              <w:t>24</w:t>
            </w:r>
            <w:r>
              <w:rPr>
                <w:noProof/>
                <w:webHidden/>
              </w:rPr>
              <w:fldChar w:fldCharType="end"/>
            </w:r>
          </w:hyperlink>
        </w:p>
        <w:p w:rsidR="005717F0" w:rsidRDefault="00C75E63">
          <w:pPr>
            <w:pStyle w:val="TOC2"/>
            <w:tabs>
              <w:tab w:val="right" w:leader="dot" w:pos="9350"/>
            </w:tabs>
            <w:rPr>
              <w:rFonts w:eastAsiaTheme="minorEastAsia"/>
              <w:noProof/>
            </w:rPr>
          </w:pPr>
          <w:hyperlink w:anchor="_Toc300146001" w:history="1">
            <w:r w:rsidR="005717F0" w:rsidRPr="002E5F90">
              <w:rPr>
                <w:rStyle w:val="Hyperlink"/>
                <w:noProof/>
              </w:rPr>
              <w:t>Retrieve a List of Server Classes</w:t>
            </w:r>
            <w:r w:rsidR="005717F0">
              <w:rPr>
                <w:noProof/>
                <w:webHidden/>
              </w:rPr>
              <w:tab/>
            </w:r>
            <w:r>
              <w:rPr>
                <w:noProof/>
                <w:webHidden/>
              </w:rPr>
              <w:fldChar w:fldCharType="begin"/>
            </w:r>
            <w:r w:rsidR="005717F0">
              <w:rPr>
                <w:noProof/>
                <w:webHidden/>
              </w:rPr>
              <w:instrText xml:space="preserve"> PAGEREF _Toc300146001 \h </w:instrText>
            </w:r>
            <w:r>
              <w:rPr>
                <w:noProof/>
                <w:webHidden/>
              </w:rPr>
            </w:r>
            <w:r>
              <w:rPr>
                <w:noProof/>
                <w:webHidden/>
              </w:rPr>
              <w:fldChar w:fldCharType="separate"/>
            </w:r>
            <w:r w:rsidR="000010B4">
              <w:rPr>
                <w:noProof/>
                <w:webHidden/>
              </w:rPr>
              <w:t>24</w:t>
            </w:r>
            <w:r>
              <w:rPr>
                <w:noProof/>
                <w:webHidden/>
              </w:rPr>
              <w:fldChar w:fldCharType="end"/>
            </w:r>
          </w:hyperlink>
        </w:p>
        <w:p w:rsidR="005717F0" w:rsidRDefault="00C75E63">
          <w:pPr>
            <w:pStyle w:val="TOC2"/>
            <w:tabs>
              <w:tab w:val="right" w:leader="dot" w:pos="9350"/>
            </w:tabs>
            <w:rPr>
              <w:rFonts w:eastAsiaTheme="minorEastAsia"/>
              <w:noProof/>
            </w:rPr>
          </w:pPr>
          <w:hyperlink w:anchor="_Toc300146002" w:history="1">
            <w:r w:rsidR="005717F0" w:rsidRPr="002E5F90">
              <w:rPr>
                <w:rStyle w:val="Hyperlink"/>
                <w:noProof/>
              </w:rPr>
              <w:t>Retrieve a List of Deployment Clients</w:t>
            </w:r>
            <w:r w:rsidR="005717F0">
              <w:rPr>
                <w:noProof/>
                <w:webHidden/>
              </w:rPr>
              <w:tab/>
            </w:r>
            <w:r>
              <w:rPr>
                <w:noProof/>
                <w:webHidden/>
              </w:rPr>
              <w:fldChar w:fldCharType="begin"/>
            </w:r>
            <w:r w:rsidR="005717F0">
              <w:rPr>
                <w:noProof/>
                <w:webHidden/>
              </w:rPr>
              <w:instrText xml:space="preserve"> PAGEREF _Toc300146002 \h </w:instrText>
            </w:r>
            <w:r>
              <w:rPr>
                <w:noProof/>
                <w:webHidden/>
              </w:rPr>
            </w:r>
            <w:r>
              <w:rPr>
                <w:noProof/>
                <w:webHidden/>
              </w:rPr>
              <w:fldChar w:fldCharType="separate"/>
            </w:r>
            <w:r w:rsidR="000010B4">
              <w:rPr>
                <w:noProof/>
                <w:webHidden/>
              </w:rPr>
              <w:t>25</w:t>
            </w:r>
            <w:r>
              <w:rPr>
                <w:noProof/>
                <w:webHidden/>
              </w:rPr>
              <w:fldChar w:fldCharType="end"/>
            </w:r>
          </w:hyperlink>
        </w:p>
        <w:p w:rsidR="005717F0" w:rsidRDefault="00C75E63">
          <w:pPr>
            <w:pStyle w:val="TOC2"/>
            <w:tabs>
              <w:tab w:val="right" w:leader="dot" w:pos="9350"/>
            </w:tabs>
            <w:rPr>
              <w:rFonts w:eastAsiaTheme="minorEastAsia"/>
              <w:noProof/>
            </w:rPr>
          </w:pPr>
          <w:hyperlink w:anchor="_Toc300146003" w:history="1">
            <w:r w:rsidR="005717F0" w:rsidRPr="002E5F90">
              <w:rPr>
                <w:rStyle w:val="Hyperlink"/>
                <w:noProof/>
              </w:rPr>
              <w:t>Create a New Server Class</w:t>
            </w:r>
            <w:r w:rsidR="005717F0">
              <w:rPr>
                <w:noProof/>
                <w:webHidden/>
              </w:rPr>
              <w:tab/>
            </w:r>
            <w:r>
              <w:rPr>
                <w:noProof/>
                <w:webHidden/>
              </w:rPr>
              <w:fldChar w:fldCharType="begin"/>
            </w:r>
            <w:r w:rsidR="005717F0">
              <w:rPr>
                <w:noProof/>
                <w:webHidden/>
              </w:rPr>
              <w:instrText xml:space="preserve"> PAGEREF _Toc300146003 \h </w:instrText>
            </w:r>
            <w:r>
              <w:rPr>
                <w:noProof/>
                <w:webHidden/>
              </w:rPr>
            </w:r>
            <w:r>
              <w:rPr>
                <w:noProof/>
                <w:webHidden/>
              </w:rPr>
              <w:fldChar w:fldCharType="separate"/>
            </w:r>
            <w:r w:rsidR="000010B4">
              <w:rPr>
                <w:noProof/>
                <w:webHidden/>
              </w:rPr>
              <w:t>25</w:t>
            </w:r>
            <w:r>
              <w:rPr>
                <w:noProof/>
                <w:webHidden/>
              </w:rPr>
              <w:fldChar w:fldCharType="end"/>
            </w:r>
          </w:hyperlink>
        </w:p>
        <w:p w:rsidR="005717F0" w:rsidRDefault="00C75E63">
          <w:pPr>
            <w:pStyle w:val="TOC2"/>
            <w:tabs>
              <w:tab w:val="right" w:leader="dot" w:pos="9350"/>
            </w:tabs>
            <w:rPr>
              <w:rFonts w:eastAsiaTheme="minorEastAsia"/>
              <w:noProof/>
            </w:rPr>
          </w:pPr>
          <w:hyperlink w:anchor="_Toc300146004" w:history="1">
            <w:r w:rsidR="005717F0" w:rsidRPr="002E5F90">
              <w:rPr>
                <w:rStyle w:val="Hyperlink"/>
                <w:noProof/>
              </w:rPr>
              <w:t>Remove a Server Class</w:t>
            </w:r>
            <w:r w:rsidR="005717F0">
              <w:rPr>
                <w:noProof/>
                <w:webHidden/>
              </w:rPr>
              <w:tab/>
            </w:r>
            <w:r>
              <w:rPr>
                <w:noProof/>
                <w:webHidden/>
              </w:rPr>
              <w:fldChar w:fldCharType="begin"/>
            </w:r>
            <w:r w:rsidR="005717F0">
              <w:rPr>
                <w:noProof/>
                <w:webHidden/>
              </w:rPr>
              <w:instrText xml:space="preserve"> PAGEREF _Toc300146004 \h </w:instrText>
            </w:r>
            <w:r>
              <w:rPr>
                <w:noProof/>
                <w:webHidden/>
              </w:rPr>
            </w:r>
            <w:r>
              <w:rPr>
                <w:noProof/>
                <w:webHidden/>
              </w:rPr>
              <w:fldChar w:fldCharType="separate"/>
            </w:r>
            <w:r w:rsidR="000010B4">
              <w:rPr>
                <w:noProof/>
                <w:webHidden/>
              </w:rPr>
              <w:t>26</w:t>
            </w:r>
            <w:r>
              <w:rPr>
                <w:noProof/>
                <w:webHidden/>
              </w:rPr>
              <w:fldChar w:fldCharType="end"/>
            </w:r>
          </w:hyperlink>
        </w:p>
        <w:p w:rsidR="005717F0" w:rsidRDefault="00C75E63">
          <w:pPr>
            <w:pStyle w:val="TOC2"/>
            <w:tabs>
              <w:tab w:val="right" w:leader="dot" w:pos="9350"/>
            </w:tabs>
            <w:rPr>
              <w:rFonts w:eastAsiaTheme="minorEastAsia"/>
              <w:noProof/>
            </w:rPr>
          </w:pPr>
          <w:hyperlink w:anchor="_Toc300146005" w:history="1">
            <w:r w:rsidR="005717F0" w:rsidRPr="002E5F90">
              <w:rPr>
                <w:rStyle w:val="Hyperlink"/>
                <w:noProof/>
              </w:rPr>
              <w:t>Add Hosts from Active Directory to Server Class White List</w:t>
            </w:r>
            <w:r w:rsidR="005717F0">
              <w:rPr>
                <w:noProof/>
                <w:webHidden/>
              </w:rPr>
              <w:tab/>
            </w:r>
            <w:r>
              <w:rPr>
                <w:noProof/>
                <w:webHidden/>
              </w:rPr>
              <w:fldChar w:fldCharType="begin"/>
            </w:r>
            <w:r w:rsidR="005717F0">
              <w:rPr>
                <w:noProof/>
                <w:webHidden/>
              </w:rPr>
              <w:instrText xml:space="preserve"> PAGEREF _Toc300146005 \h </w:instrText>
            </w:r>
            <w:r>
              <w:rPr>
                <w:noProof/>
                <w:webHidden/>
              </w:rPr>
            </w:r>
            <w:r>
              <w:rPr>
                <w:noProof/>
                <w:webHidden/>
              </w:rPr>
              <w:fldChar w:fldCharType="separate"/>
            </w:r>
            <w:r w:rsidR="000010B4">
              <w:rPr>
                <w:noProof/>
                <w:webHidden/>
              </w:rPr>
              <w:t>26</w:t>
            </w:r>
            <w:r>
              <w:rPr>
                <w:noProof/>
                <w:webHidden/>
              </w:rPr>
              <w:fldChar w:fldCharType="end"/>
            </w:r>
          </w:hyperlink>
        </w:p>
        <w:p w:rsidR="005717F0" w:rsidRDefault="00C75E63">
          <w:pPr>
            <w:pStyle w:val="TOC2"/>
            <w:tabs>
              <w:tab w:val="right" w:leader="dot" w:pos="9350"/>
            </w:tabs>
            <w:rPr>
              <w:rFonts w:eastAsiaTheme="minorEastAsia"/>
              <w:noProof/>
            </w:rPr>
          </w:pPr>
          <w:hyperlink w:anchor="_Toc300146006" w:history="1">
            <w:r w:rsidR="005717F0" w:rsidRPr="002E5F90">
              <w:rPr>
                <w:rStyle w:val="Hyperlink"/>
                <w:noProof/>
              </w:rPr>
              <w:t>Add Hosts from an Active Directory Organizational Unit to Server Class White List</w:t>
            </w:r>
            <w:r w:rsidR="005717F0">
              <w:rPr>
                <w:noProof/>
                <w:webHidden/>
              </w:rPr>
              <w:tab/>
            </w:r>
            <w:r>
              <w:rPr>
                <w:noProof/>
                <w:webHidden/>
              </w:rPr>
              <w:fldChar w:fldCharType="begin"/>
            </w:r>
            <w:r w:rsidR="005717F0">
              <w:rPr>
                <w:noProof/>
                <w:webHidden/>
              </w:rPr>
              <w:instrText xml:space="preserve"> PAGEREF _Toc300146006 \h </w:instrText>
            </w:r>
            <w:r>
              <w:rPr>
                <w:noProof/>
                <w:webHidden/>
              </w:rPr>
            </w:r>
            <w:r>
              <w:rPr>
                <w:noProof/>
                <w:webHidden/>
              </w:rPr>
              <w:fldChar w:fldCharType="separate"/>
            </w:r>
            <w:r w:rsidR="000010B4">
              <w:rPr>
                <w:noProof/>
                <w:webHidden/>
              </w:rPr>
              <w:t>27</w:t>
            </w:r>
            <w:r>
              <w:rPr>
                <w:noProof/>
                <w:webHidden/>
              </w:rPr>
              <w:fldChar w:fldCharType="end"/>
            </w:r>
          </w:hyperlink>
        </w:p>
        <w:p w:rsidR="005717F0" w:rsidRDefault="00C75E63">
          <w:pPr>
            <w:pStyle w:val="TOC2"/>
            <w:tabs>
              <w:tab w:val="right" w:leader="dot" w:pos="9350"/>
            </w:tabs>
            <w:rPr>
              <w:rFonts w:eastAsiaTheme="minorEastAsia"/>
              <w:noProof/>
            </w:rPr>
          </w:pPr>
          <w:hyperlink w:anchor="_Toc300146007" w:history="1">
            <w:r w:rsidR="005717F0" w:rsidRPr="002E5F90">
              <w:rPr>
                <w:rStyle w:val="Hyperlink"/>
                <w:noProof/>
              </w:rPr>
              <w:t>Add Hosts from an Active Directory Group to Server Class White List</w:t>
            </w:r>
            <w:r w:rsidR="005717F0">
              <w:rPr>
                <w:noProof/>
                <w:webHidden/>
              </w:rPr>
              <w:tab/>
            </w:r>
            <w:r>
              <w:rPr>
                <w:noProof/>
                <w:webHidden/>
              </w:rPr>
              <w:fldChar w:fldCharType="begin"/>
            </w:r>
            <w:r w:rsidR="005717F0">
              <w:rPr>
                <w:noProof/>
                <w:webHidden/>
              </w:rPr>
              <w:instrText xml:space="preserve"> PAGEREF _Toc300146007 \h </w:instrText>
            </w:r>
            <w:r>
              <w:rPr>
                <w:noProof/>
                <w:webHidden/>
              </w:rPr>
            </w:r>
            <w:r>
              <w:rPr>
                <w:noProof/>
                <w:webHidden/>
              </w:rPr>
              <w:fldChar w:fldCharType="separate"/>
            </w:r>
            <w:r w:rsidR="000010B4">
              <w:rPr>
                <w:noProof/>
                <w:webHidden/>
              </w:rPr>
              <w:t>28</w:t>
            </w:r>
            <w:r>
              <w:rPr>
                <w:noProof/>
                <w:webHidden/>
              </w:rPr>
              <w:fldChar w:fldCharType="end"/>
            </w:r>
          </w:hyperlink>
        </w:p>
        <w:p w:rsidR="005717F0" w:rsidRDefault="00C75E63">
          <w:pPr>
            <w:pStyle w:val="TOC2"/>
            <w:tabs>
              <w:tab w:val="right" w:leader="dot" w:pos="9350"/>
            </w:tabs>
            <w:rPr>
              <w:rFonts w:eastAsiaTheme="minorEastAsia"/>
              <w:noProof/>
            </w:rPr>
          </w:pPr>
          <w:hyperlink w:anchor="_Toc300146009" w:history="1">
            <w:r w:rsidR="005717F0" w:rsidRPr="002E5F90">
              <w:rPr>
                <w:rStyle w:val="Hyperlink"/>
                <w:noProof/>
              </w:rPr>
              <w:t>Add List of Hosts from Splunk Search to Server Class White List</w:t>
            </w:r>
            <w:r w:rsidR="005717F0">
              <w:rPr>
                <w:noProof/>
                <w:webHidden/>
              </w:rPr>
              <w:tab/>
            </w:r>
            <w:r>
              <w:rPr>
                <w:noProof/>
                <w:webHidden/>
              </w:rPr>
              <w:fldChar w:fldCharType="begin"/>
            </w:r>
            <w:r w:rsidR="005717F0">
              <w:rPr>
                <w:noProof/>
                <w:webHidden/>
              </w:rPr>
              <w:instrText xml:space="preserve"> PAGEREF _Toc300146009 \h </w:instrText>
            </w:r>
            <w:r>
              <w:rPr>
                <w:noProof/>
                <w:webHidden/>
              </w:rPr>
            </w:r>
            <w:r>
              <w:rPr>
                <w:noProof/>
                <w:webHidden/>
              </w:rPr>
              <w:fldChar w:fldCharType="separate"/>
            </w:r>
            <w:r w:rsidR="000010B4">
              <w:rPr>
                <w:noProof/>
                <w:webHidden/>
              </w:rPr>
              <w:t>29</w:t>
            </w:r>
            <w:r>
              <w:rPr>
                <w:noProof/>
                <w:webHidden/>
              </w:rPr>
              <w:fldChar w:fldCharType="end"/>
            </w:r>
          </w:hyperlink>
        </w:p>
        <w:p w:rsidR="001151DF" w:rsidRPr="005774D1" w:rsidRDefault="00C75E63" w:rsidP="005774D1">
          <w:pPr>
            <w:pStyle w:val="TOC2"/>
            <w:tabs>
              <w:tab w:val="right" w:leader="dot" w:pos="9350"/>
            </w:tabs>
            <w:rPr>
              <w:rFonts w:eastAsiaTheme="minorEastAsia"/>
              <w:noProof/>
            </w:rPr>
          </w:pPr>
          <w:hyperlink w:anchor="_Toc300146012" w:history="1">
            <w:r w:rsidR="005717F0" w:rsidRPr="002E5F90">
              <w:rPr>
                <w:rStyle w:val="Hyperlink"/>
                <w:noProof/>
              </w:rPr>
              <w:t>Add a List of VM Host Names from HyperV to a Server Class White List</w:t>
            </w:r>
            <w:r w:rsidR="005717F0">
              <w:rPr>
                <w:noProof/>
                <w:webHidden/>
              </w:rPr>
              <w:tab/>
            </w:r>
            <w:r w:rsidR="005774D1">
              <w:rPr>
                <w:noProof/>
                <w:webHidden/>
              </w:rPr>
              <w:t>28</w:t>
            </w:r>
          </w:hyperlink>
          <w:r>
            <w:fldChar w:fldCharType="end"/>
          </w:r>
        </w:p>
      </w:sdtContent>
    </w:sdt>
    <w:p w:rsidR="001151DF" w:rsidRDefault="001151DF">
      <w:pPr>
        <w:rPr>
          <w:rFonts w:asciiTheme="majorHAnsi" w:eastAsiaTheme="majorEastAsia" w:hAnsiTheme="majorHAnsi" w:cstheme="majorBidi"/>
          <w:b/>
          <w:bCs/>
          <w:color w:val="365F91" w:themeColor="accent1" w:themeShade="BF"/>
          <w:sz w:val="28"/>
          <w:szCs w:val="28"/>
        </w:rPr>
      </w:pPr>
      <w:r>
        <w:br w:type="page"/>
      </w:r>
    </w:p>
    <w:p w:rsidR="00057C05" w:rsidRDefault="00057C05" w:rsidP="00057C05">
      <w:pPr>
        <w:pStyle w:val="Heading1"/>
      </w:pPr>
      <w:bookmarkStart w:id="0" w:name="_Toc299896697"/>
      <w:bookmarkStart w:id="1" w:name="_Toc300145970"/>
      <w:r>
        <w:lastRenderedPageBreak/>
        <w:t>Document Information</w:t>
      </w:r>
      <w:bookmarkEnd w:id="0"/>
      <w:bookmarkEnd w:id="1"/>
    </w:p>
    <w:p w:rsidR="00057C05" w:rsidRDefault="00057C05">
      <w:pPr>
        <w:rPr>
          <w:rFonts w:cstheme="minorHAnsi"/>
        </w:rPr>
      </w:pPr>
      <w:r>
        <w:rPr>
          <w:rFonts w:cstheme="minorHAnsi"/>
        </w:rPr>
        <w:t>This section describes aspects of this document.</w:t>
      </w:r>
    </w:p>
    <w:p w:rsidR="0010412E" w:rsidRDefault="0010412E" w:rsidP="0010412E">
      <w:pPr>
        <w:pStyle w:val="Heading2"/>
      </w:pPr>
      <w:bookmarkStart w:id="2" w:name="_Toc299896698"/>
      <w:bookmarkStart w:id="3" w:name="_Toc300145971"/>
      <w:r>
        <w:t>Copyright</w:t>
      </w:r>
      <w:bookmarkEnd w:id="2"/>
      <w:bookmarkEnd w:id="3"/>
    </w:p>
    <w:p w:rsidR="0010412E" w:rsidRDefault="0010412E" w:rsidP="0010412E">
      <w:r>
        <w:t>Copyright © 2011 Splunk, All Rights Reserved.</w:t>
      </w:r>
    </w:p>
    <w:p w:rsidR="00057C05" w:rsidRDefault="00057C05" w:rsidP="00D94ABB">
      <w:pPr>
        <w:pStyle w:val="Heading2"/>
      </w:pPr>
      <w:bookmarkStart w:id="4" w:name="_Toc299896699"/>
      <w:bookmarkStart w:id="5" w:name="_Toc300145972"/>
      <w:r>
        <w:t>Version</w:t>
      </w:r>
      <w:bookmarkEnd w:id="4"/>
      <w:bookmarkEnd w:id="5"/>
    </w:p>
    <w:p w:rsidR="00D94ABB" w:rsidRDefault="00D94ABB" w:rsidP="00D94ABB">
      <w:r>
        <w:t>This document is currently versio</w:t>
      </w:r>
      <w:r w:rsidR="005774D1">
        <w:t>n</w:t>
      </w:r>
      <w:r w:rsidR="003254DE">
        <w:t xml:space="preserve"> </w:t>
      </w:r>
      <w:fldSimple w:instr=" DOCPROPERTY  &quot;Document Version&quot;  \* MERGEFORMAT ">
        <w:r w:rsidR="003254DE">
          <w:t>1.0.1</w:t>
        </w:r>
      </w:fldSimple>
      <w:r>
        <w:t>, published</w:t>
      </w:r>
      <w:r w:rsidR="003E466F">
        <w:t xml:space="preserve"> </w:t>
      </w:r>
      <w:fldSimple w:instr=" DOCPROPERTY  &quot;Publication Date&quot;  \* MERGEFORMAT ">
        <w:r w:rsidR="005717F0">
          <w:t>8/3/2011</w:t>
        </w:r>
      </w:fldSimple>
      <w:r>
        <w:t xml:space="preserve">.  </w:t>
      </w:r>
    </w:p>
    <w:p w:rsidR="0054084B" w:rsidRPr="00D94ABB" w:rsidRDefault="0054084B" w:rsidP="00D94ABB">
      <w:r>
        <w:t>Th</w:t>
      </w:r>
      <w:r w:rsidR="000740E2">
        <w:t>e</w:t>
      </w:r>
      <w:r>
        <w:t xml:space="preserve"> </w:t>
      </w:r>
      <w:r w:rsidR="00440138">
        <w:t xml:space="preserve">examples in </w:t>
      </w:r>
      <w:r>
        <w:t>th</w:t>
      </w:r>
      <w:r w:rsidR="00440138">
        <w:t>is</w:t>
      </w:r>
      <w:r>
        <w:t xml:space="preserve"> </w:t>
      </w:r>
      <w:r w:rsidR="00440138">
        <w:t xml:space="preserve">documentation are based on </w:t>
      </w:r>
      <w:r>
        <w:t xml:space="preserve">version </w:t>
      </w:r>
      <w:fldSimple w:instr=" DOCPROPERTY  &quot;Document Version&quot;  \* MERGEFORMAT ">
        <w:r w:rsidR="003254DE">
          <w:t>1.0.1</w:t>
        </w:r>
      </w:fldSimple>
      <w:r>
        <w:t xml:space="preserve"> of the </w:t>
      </w:r>
      <w:proofErr w:type="spellStart"/>
      <w:r>
        <w:t>Splunk</w:t>
      </w:r>
      <w:proofErr w:type="spellEnd"/>
      <w:r>
        <w:t xml:space="preserve"> PowerShell Module.</w:t>
      </w:r>
    </w:p>
    <w:p w:rsidR="00057C05" w:rsidRDefault="00057C05" w:rsidP="0054084B">
      <w:pPr>
        <w:pStyle w:val="Heading3"/>
      </w:pPr>
      <w:r>
        <w:t>Revision History</w:t>
      </w:r>
    </w:p>
    <w:tbl>
      <w:tblPr>
        <w:tblStyle w:val="LightShading-Accent11"/>
        <w:tblW w:w="0" w:type="auto"/>
        <w:tblInd w:w="378" w:type="dxa"/>
        <w:tblLook w:val="04A0"/>
      </w:tblPr>
      <w:tblGrid>
        <w:gridCol w:w="1548"/>
        <w:gridCol w:w="2226"/>
        <w:gridCol w:w="4236"/>
      </w:tblGrid>
      <w:tr w:rsidR="00D94ABB" w:rsidTr="0054084B">
        <w:trPr>
          <w:cnfStyle w:val="100000000000"/>
        </w:trPr>
        <w:tc>
          <w:tcPr>
            <w:cnfStyle w:val="001000000000"/>
            <w:tcW w:w="1548" w:type="dxa"/>
          </w:tcPr>
          <w:p w:rsidR="00D94ABB" w:rsidRDefault="00D94ABB" w:rsidP="00D94ABB">
            <w:r>
              <w:t>Date</w:t>
            </w:r>
          </w:p>
        </w:tc>
        <w:tc>
          <w:tcPr>
            <w:tcW w:w="2226" w:type="dxa"/>
          </w:tcPr>
          <w:p w:rsidR="00D94ABB" w:rsidRDefault="00D94ABB" w:rsidP="00D94ABB">
            <w:pPr>
              <w:cnfStyle w:val="100000000000"/>
            </w:pPr>
            <w:r>
              <w:t>Author</w:t>
            </w:r>
          </w:p>
        </w:tc>
        <w:tc>
          <w:tcPr>
            <w:tcW w:w="4236" w:type="dxa"/>
          </w:tcPr>
          <w:p w:rsidR="00D94ABB" w:rsidRDefault="00D94ABB" w:rsidP="00D94ABB">
            <w:pPr>
              <w:cnfStyle w:val="100000000000"/>
            </w:pPr>
            <w:r>
              <w:t>Revisions</w:t>
            </w:r>
          </w:p>
        </w:tc>
      </w:tr>
      <w:tr w:rsidR="00BE7FFE" w:rsidTr="0054084B">
        <w:trPr>
          <w:cnfStyle w:val="000000100000"/>
        </w:trPr>
        <w:tc>
          <w:tcPr>
            <w:cnfStyle w:val="001000000000"/>
            <w:tcW w:w="1548" w:type="dxa"/>
          </w:tcPr>
          <w:p w:rsidR="00BE7FFE" w:rsidRPr="00D94ABB" w:rsidRDefault="001D6AD0" w:rsidP="00D94ABB">
            <w:pPr>
              <w:rPr>
                <w:b w:val="0"/>
              </w:rPr>
            </w:pPr>
            <w:r>
              <w:rPr>
                <w:b w:val="0"/>
              </w:rPr>
              <w:t>08/03/2011</w:t>
            </w:r>
          </w:p>
        </w:tc>
        <w:tc>
          <w:tcPr>
            <w:tcW w:w="2226" w:type="dxa"/>
          </w:tcPr>
          <w:p w:rsidR="00BE7FFE" w:rsidRPr="00BE7FFE" w:rsidRDefault="001D6AD0" w:rsidP="00D94ABB">
            <w:pPr>
              <w:cnfStyle w:val="000000100000"/>
            </w:pPr>
            <w:r w:rsidRPr="00BE7FFE">
              <w:rPr>
                <w:bCs/>
              </w:rPr>
              <w:t>Shell Consulting</w:t>
            </w:r>
          </w:p>
        </w:tc>
        <w:tc>
          <w:tcPr>
            <w:tcW w:w="4236" w:type="dxa"/>
          </w:tcPr>
          <w:p w:rsidR="00BE7FFE" w:rsidRDefault="001D6AD0" w:rsidP="00D94ABB">
            <w:pPr>
              <w:cnfStyle w:val="000000100000"/>
            </w:pPr>
            <w:r>
              <w:t xml:space="preserve">Merged changes from John </w:t>
            </w:r>
            <w:proofErr w:type="spellStart"/>
            <w:r>
              <w:t>Cervelli</w:t>
            </w:r>
            <w:proofErr w:type="spellEnd"/>
            <w:r>
              <w:t xml:space="preserve">.  </w:t>
            </w:r>
            <w:proofErr w:type="spellStart"/>
            <w:r>
              <w:t>Rev'ed</w:t>
            </w:r>
            <w:proofErr w:type="spellEnd"/>
            <w:r>
              <w:t xml:space="preserve"> document version to 1.0.1.</w:t>
            </w:r>
          </w:p>
        </w:tc>
      </w:tr>
      <w:tr w:rsidR="00D94ABB" w:rsidTr="0054084B">
        <w:tc>
          <w:tcPr>
            <w:cnfStyle w:val="001000000000"/>
            <w:tcW w:w="1548" w:type="dxa"/>
          </w:tcPr>
          <w:p w:rsidR="00D94ABB" w:rsidRPr="00D94ABB" w:rsidRDefault="00D94ABB" w:rsidP="00D94ABB">
            <w:pPr>
              <w:rPr>
                <w:b w:val="0"/>
              </w:rPr>
            </w:pPr>
            <w:r w:rsidRPr="00D94ABB">
              <w:rPr>
                <w:b w:val="0"/>
              </w:rPr>
              <w:t>08/01/2011</w:t>
            </w:r>
          </w:p>
        </w:tc>
        <w:tc>
          <w:tcPr>
            <w:tcW w:w="2226" w:type="dxa"/>
          </w:tcPr>
          <w:p w:rsidR="00D94ABB" w:rsidRDefault="00975408" w:rsidP="00D94ABB">
            <w:pPr>
              <w:cnfStyle w:val="000000000000"/>
            </w:pPr>
            <w:r>
              <w:t>Shell Consulting</w:t>
            </w:r>
          </w:p>
        </w:tc>
        <w:tc>
          <w:tcPr>
            <w:tcW w:w="4236" w:type="dxa"/>
          </w:tcPr>
          <w:p w:rsidR="00D94ABB" w:rsidRDefault="00D94ABB" w:rsidP="00D94ABB">
            <w:pPr>
              <w:cnfStyle w:val="000000000000"/>
            </w:pPr>
            <w:r>
              <w:t>Initial version.  Added cookbook examples for Splunk status, search, and server class management.</w:t>
            </w:r>
          </w:p>
          <w:p w:rsidR="00440138" w:rsidRDefault="00440138" w:rsidP="00D94ABB">
            <w:pPr>
              <w:cnfStyle w:val="000000000000"/>
            </w:pPr>
            <w:r>
              <w:t>Based on Splunk module version 1.0.0.0.</w:t>
            </w:r>
          </w:p>
        </w:tc>
      </w:tr>
    </w:tbl>
    <w:p w:rsidR="00D94ABB" w:rsidRDefault="00D94ABB">
      <w:pPr>
        <w:rPr>
          <w:rFonts w:cstheme="minorHAnsi"/>
        </w:rPr>
      </w:pPr>
    </w:p>
    <w:p w:rsidR="0054084B" w:rsidRDefault="0054084B" w:rsidP="0054084B">
      <w:pPr>
        <w:pStyle w:val="Heading2"/>
      </w:pPr>
      <w:bookmarkStart w:id="6" w:name="_Toc299896700"/>
      <w:bookmarkStart w:id="7" w:name="_Toc300145973"/>
      <w:r>
        <w:t>Document Conventions</w:t>
      </w:r>
      <w:bookmarkEnd w:id="6"/>
      <w:bookmarkEnd w:id="7"/>
    </w:p>
    <w:p w:rsidR="0054084B" w:rsidRDefault="0054084B">
      <w:pPr>
        <w:rPr>
          <w:rFonts w:cstheme="minorHAnsi"/>
        </w:rPr>
      </w:pPr>
      <w:r>
        <w:rPr>
          <w:rFonts w:cstheme="minorHAnsi"/>
        </w:rPr>
        <w:t xml:space="preserve">The following </w:t>
      </w:r>
      <w:r w:rsidR="008A52AB">
        <w:rPr>
          <w:rFonts w:cstheme="minorHAnsi"/>
        </w:rPr>
        <w:t xml:space="preserve">typographical </w:t>
      </w:r>
      <w:r>
        <w:rPr>
          <w:rFonts w:cstheme="minorHAnsi"/>
        </w:rPr>
        <w:t>conventions are used throughout this document:</w:t>
      </w:r>
    </w:p>
    <w:p w:rsidR="0054084B" w:rsidRDefault="0054084B">
      <w:pPr>
        <w:rPr>
          <w:rFonts w:cstheme="minorHAnsi"/>
        </w:rPr>
      </w:pPr>
      <w:r>
        <w:rPr>
          <w:rFonts w:cstheme="minorHAnsi"/>
        </w:rPr>
        <w:t>Plain text</w:t>
      </w:r>
    </w:p>
    <w:p w:rsidR="008A52AB" w:rsidRDefault="00440138" w:rsidP="008A52AB">
      <w:pPr>
        <w:ind w:left="540"/>
        <w:rPr>
          <w:rFonts w:cstheme="minorHAnsi"/>
        </w:rPr>
      </w:pPr>
      <w:r>
        <w:rPr>
          <w:rFonts w:cstheme="minorHAnsi"/>
        </w:rPr>
        <w:t>This is u</w:t>
      </w:r>
      <w:r w:rsidR="008A52AB">
        <w:rPr>
          <w:rFonts w:cstheme="minorHAnsi"/>
        </w:rPr>
        <w:t xml:space="preserve">sed for general text. </w:t>
      </w:r>
    </w:p>
    <w:p w:rsidR="0054084B" w:rsidRDefault="0054084B" w:rsidP="00F5219E">
      <w:pPr>
        <w:pStyle w:val="Code"/>
      </w:pPr>
      <w:r>
        <w:t>Code example</w:t>
      </w:r>
    </w:p>
    <w:p w:rsidR="008A52AB" w:rsidRDefault="00440138" w:rsidP="008A52AB">
      <w:pPr>
        <w:ind w:left="540"/>
      </w:pPr>
      <w:r>
        <w:t>This is u</w:t>
      </w:r>
      <w:r w:rsidR="008A52AB">
        <w:t xml:space="preserve">sed to convey a PowerShell session.  Lines that represent user commands are marked with a </w:t>
      </w:r>
      <w:r w:rsidR="00ED7476">
        <w:t xml:space="preserve">generic </w:t>
      </w:r>
      <w:r w:rsidR="008A52AB">
        <w:t>prompt indicator (</w:t>
      </w:r>
      <w:r w:rsidR="008A52AB" w:rsidRPr="008A52AB">
        <w:rPr>
          <w:rStyle w:val="ConstantWidth"/>
        </w:rPr>
        <w:t>PS &gt;</w:t>
      </w:r>
      <w:r w:rsidR="008A52AB">
        <w:t>).  Lines of PowerShell output are not prefaced with a prompt indicator.</w:t>
      </w:r>
    </w:p>
    <w:p w:rsidR="00505FD9" w:rsidRDefault="00505FD9" w:rsidP="008A52AB">
      <w:pPr>
        <w:ind w:left="540"/>
      </w:pPr>
      <w:r>
        <w:t>In some cases, a single command will exceed the line length of the page.  The PowerShell line continuation character (`) is used to indicate that a command continues to the next line.</w:t>
      </w:r>
    </w:p>
    <w:p w:rsidR="000207B4" w:rsidRDefault="003045F2" w:rsidP="008A52AB">
      <w:pPr>
        <w:ind w:left="540"/>
      </w:pPr>
      <w:r>
        <w:t>In cases where</w:t>
      </w:r>
      <w:r w:rsidR="000207B4">
        <w:t xml:space="preserve"> PowerShell output has been truncated to </w:t>
      </w:r>
      <w:r>
        <w:t>fit the particular example, missing output is depicted by ellipsis (…).</w:t>
      </w:r>
    </w:p>
    <w:p w:rsidR="0054084B" w:rsidRDefault="0054084B">
      <w:pPr>
        <w:rPr>
          <w:rStyle w:val="ConstantWidth"/>
        </w:rPr>
      </w:pPr>
      <w:r w:rsidRPr="0054084B">
        <w:rPr>
          <w:rStyle w:val="ConstantWidth"/>
        </w:rPr>
        <w:t>Constant width</w:t>
      </w:r>
    </w:p>
    <w:p w:rsidR="008A52AB" w:rsidRDefault="00440138" w:rsidP="008A52AB">
      <w:pPr>
        <w:ind w:left="540"/>
        <w:rPr>
          <w:rFonts w:cstheme="minorHAnsi"/>
        </w:rPr>
      </w:pPr>
      <w:r>
        <w:rPr>
          <w:rFonts w:cstheme="minorHAnsi"/>
        </w:rPr>
        <w:t>This i</w:t>
      </w:r>
      <w:r w:rsidR="008A52AB">
        <w:rPr>
          <w:rFonts w:cstheme="minorHAnsi"/>
        </w:rPr>
        <w:t>ndicates command names, options, parameters, variable names, URIs, or external programs.</w:t>
      </w:r>
    </w:p>
    <w:p w:rsidR="00C76D6F" w:rsidRPr="00C76D6F" w:rsidRDefault="00C76D6F" w:rsidP="00C76D6F">
      <w:pPr>
        <w:rPr>
          <w:rStyle w:val="ConstantWidth"/>
          <w:b/>
        </w:rPr>
      </w:pPr>
      <w:r w:rsidRPr="00C76D6F">
        <w:rPr>
          <w:rStyle w:val="ConstantWidth"/>
          <w:b/>
        </w:rPr>
        <w:t>Constant width bold</w:t>
      </w:r>
    </w:p>
    <w:p w:rsidR="00505FD9" w:rsidRDefault="00440138" w:rsidP="00505FD9">
      <w:pPr>
        <w:ind w:left="540"/>
        <w:rPr>
          <w:rFonts w:cstheme="minorHAnsi"/>
        </w:rPr>
      </w:pPr>
      <w:r>
        <w:rPr>
          <w:rFonts w:cstheme="minorHAnsi"/>
        </w:rPr>
        <w:t>This i</w:t>
      </w:r>
      <w:r w:rsidR="00C76D6F">
        <w:rPr>
          <w:rFonts w:cstheme="minorHAnsi"/>
        </w:rPr>
        <w:t>ndicates commands that must be typed in verbatim.</w:t>
      </w:r>
      <w:r w:rsidR="00505FD9">
        <w:rPr>
          <w:rFonts w:cstheme="minorHAnsi"/>
        </w:rPr>
        <w:t xml:space="preserve">  </w:t>
      </w:r>
    </w:p>
    <w:p w:rsidR="00D17194" w:rsidRDefault="00505FD9" w:rsidP="00D17194">
      <w:pPr>
        <w:ind w:left="540"/>
      </w:pPr>
      <w:r>
        <w:lastRenderedPageBreak/>
        <w:t>In some cases, a single command will exceed the line length of the page.  The PowerShell line continuation character (`) is used to indicate that a command continues to the next line.</w:t>
      </w:r>
    </w:p>
    <w:p w:rsidR="00D17194" w:rsidRDefault="00D17194" w:rsidP="00D17194">
      <w:pPr>
        <w:ind w:left="540"/>
      </w:pPr>
      <w:r>
        <w:t>Cases where this typeface is wrapped in brackets (</w:t>
      </w:r>
      <w:proofErr w:type="gramStart"/>
      <w:r>
        <w:t>[ …</w:t>
      </w:r>
      <w:proofErr w:type="gramEnd"/>
      <w:r>
        <w:t xml:space="preserve"> ]) represent an optional element; the brackets are not part of the element and are not meant to be typed into PowerShell.</w:t>
      </w:r>
    </w:p>
    <w:p w:rsidR="0054084B" w:rsidRDefault="0054084B">
      <w:pPr>
        <w:rPr>
          <w:rStyle w:val="Constantwidthitalic"/>
        </w:rPr>
      </w:pPr>
      <w:r w:rsidRPr="008A52AB">
        <w:rPr>
          <w:rStyle w:val="Constantwidthitalic"/>
        </w:rPr>
        <w:t>Constant width italic</w:t>
      </w:r>
    </w:p>
    <w:p w:rsidR="008A52AB" w:rsidRDefault="00440138" w:rsidP="008A52AB">
      <w:pPr>
        <w:ind w:left="540"/>
        <w:rPr>
          <w:rFonts w:cstheme="minorHAnsi"/>
        </w:rPr>
      </w:pPr>
      <w:r>
        <w:rPr>
          <w:rFonts w:cstheme="minorHAnsi"/>
        </w:rPr>
        <w:t>This r</w:t>
      </w:r>
      <w:r w:rsidR="008A52AB">
        <w:rPr>
          <w:rFonts w:cstheme="minorHAnsi"/>
        </w:rPr>
        <w:t xml:space="preserve">epresents </w:t>
      </w:r>
      <w:r w:rsidR="00505FD9">
        <w:rPr>
          <w:rFonts w:cstheme="minorHAnsi"/>
        </w:rPr>
        <w:t xml:space="preserve">placeholders </w:t>
      </w:r>
      <w:r w:rsidR="008A52AB">
        <w:rPr>
          <w:rFonts w:cstheme="minorHAnsi"/>
        </w:rPr>
        <w:t xml:space="preserve">that should be replaced with user-specific values. </w:t>
      </w:r>
    </w:p>
    <w:p w:rsidR="00D17194" w:rsidRPr="00D17194" w:rsidRDefault="00D17194" w:rsidP="00D17194">
      <w:pPr>
        <w:ind w:left="540"/>
        <w:rPr>
          <w:rStyle w:val="Constantwidthitalic"/>
          <w:rFonts w:asciiTheme="minorHAnsi" w:hAnsiTheme="minorHAnsi" w:cstheme="minorBidi"/>
          <w:i w:val="0"/>
        </w:rPr>
      </w:pPr>
      <w:r>
        <w:t>Cases where this typeface is wrapped in brackets (</w:t>
      </w:r>
      <w:proofErr w:type="gramStart"/>
      <w:r>
        <w:t>[ …</w:t>
      </w:r>
      <w:proofErr w:type="gramEnd"/>
      <w:r>
        <w:t xml:space="preserve"> ]) represent an optional element; the brackets are not part of the element and are not meant to be typed into PowerShell.</w:t>
      </w:r>
    </w:p>
    <w:p w:rsidR="00ED6820" w:rsidRPr="000C6618" w:rsidRDefault="0027111B" w:rsidP="008A52AB">
      <w:pPr>
        <w:pStyle w:val="Heading1"/>
      </w:pPr>
      <w:bookmarkStart w:id="8" w:name="_Ref299804814"/>
      <w:bookmarkStart w:id="9" w:name="_Ref299804819"/>
      <w:bookmarkStart w:id="10" w:name="_Toc299896701"/>
      <w:bookmarkStart w:id="11" w:name="_Toc300145974"/>
      <w:r>
        <w:lastRenderedPageBreak/>
        <w:t>Getting Started</w:t>
      </w:r>
      <w:r w:rsidR="001151DF">
        <w:t xml:space="preserve"> with the Splunk PowerShell Resource Kit</w:t>
      </w:r>
      <w:bookmarkEnd w:id="8"/>
      <w:bookmarkEnd w:id="9"/>
      <w:bookmarkEnd w:id="10"/>
      <w:bookmarkEnd w:id="11"/>
    </w:p>
    <w:p w:rsidR="00745A54" w:rsidRPr="000C6618" w:rsidRDefault="00ED6820">
      <w:pPr>
        <w:rPr>
          <w:rFonts w:cstheme="minorHAnsi"/>
        </w:rPr>
      </w:pPr>
      <w:r w:rsidRPr="000C6618">
        <w:rPr>
          <w:rFonts w:cstheme="minorHAnsi"/>
        </w:rPr>
        <w:t xml:space="preserve">The Splunk PowerShell Resource Kit enables IT administrators to manage their Splunk topology, configure Splunk internals, and engage the Splunk search engine from their PowerShell session.  </w:t>
      </w:r>
    </w:p>
    <w:p w:rsidR="00ED6820" w:rsidRPr="000C6618" w:rsidRDefault="00745A54">
      <w:pPr>
        <w:rPr>
          <w:rFonts w:cstheme="minorHAnsi"/>
        </w:rPr>
      </w:pPr>
      <w:r w:rsidRPr="000C6618">
        <w:rPr>
          <w:rFonts w:cstheme="minorHAnsi"/>
        </w:rPr>
        <w:t>For instance, here are a few of the tasks enabled by the resource kit; each of these tasks can be completed using a single line of PowerShell:</w:t>
      </w:r>
    </w:p>
    <w:p w:rsidR="00745A54" w:rsidRPr="000C6618" w:rsidRDefault="00745A54" w:rsidP="00745A54">
      <w:pPr>
        <w:pStyle w:val="ListParagraph"/>
        <w:numPr>
          <w:ilvl w:val="0"/>
          <w:numId w:val="1"/>
        </w:numPr>
        <w:rPr>
          <w:rFonts w:cstheme="minorHAnsi"/>
        </w:rPr>
      </w:pPr>
      <w:r w:rsidRPr="000C6618">
        <w:rPr>
          <w:rFonts w:cstheme="minorHAnsi"/>
        </w:rPr>
        <w:t>Determine or change the status of Splunk services across a set of Splunk servers in parallel;</w:t>
      </w:r>
    </w:p>
    <w:p w:rsidR="00745A54" w:rsidRPr="000C6618" w:rsidRDefault="007B3DA8" w:rsidP="00745A54">
      <w:pPr>
        <w:pStyle w:val="ListParagraph"/>
        <w:numPr>
          <w:ilvl w:val="0"/>
          <w:numId w:val="1"/>
        </w:numPr>
        <w:rPr>
          <w:rFonts w:cstheme="minorHAnsi"/>
        </w:rPr>
      </w:pPr>
      <w:r w:rsidRPr="000C6618">
        <w:rPr>
          <w:rFonts w:cstheme="minorHAnsi"/>
        </w:rPr>
        <w:t>Force one or more Splunk servers to reload their configuration, in parallel;</w:t>
      </w:r>
    </w:p>
    <w:p w:rsidR="007B3DA8" w:rsidRPr="000C6618" w:rsidRDefault="007B3DA8" w:rsidP="00745A54">
      <w:pPr>
        <w:pStyle w:val="ListParagraph"/>
        <w:numPr>
          <w:ilvl w:val="0"/>
          <w:numId w:val="1"/>
        </w:numPr>
        <w:rPr>
          <w:rFonts w:cstheme="minorHAnsi"/>
        </w:rPr>
      </w:pPr>
      <w:r w:rsidRPr="000C6618">
        <w:rPr>
          <w:rFonts w:cstheme="minorHAnsi"/>
        </w:rPr>
        <w:t>Deploy  multiple Splunk forwarders to all active hosts in a Windows domain;</w:t>
      </w:r>
    </w:p>
    <w:p w:rsidR="007B3DA8" w:rsidRPr="000C6618" w:rsidRDefault="007B3DA8" w:rsidP="00745A54">
      <w:pPr>
        <w:pStyle w:val="ListParagraph"/>
        <w:numPr>
          <w:ilvl w:val="0"/>
          <w:numId w:val="1"/>
        </w:numPr>
        <w:rPr>
          <w:rFonts w:cstheme="minorHAnsi"/>
        </w:rPr>
      </w:pPr>
      <w:r w:rsidRPr="000C6618">
        <w:rPr>
          <w:rFonts w:cstheme="minorHAnsi"/>
        </w:rPr>
        <w:t>Retrieve a list of Splunk server classes, optionally filtered by last deployment client connection time, associated applications, or matching patterns;</w:t>
      </w:r>
    </w:p>
    <w:p w:rsidR="00745A54" w:rsidRDefault="007B3DA8" w:rsidP="007B3DA8">
      <w:pPr>
        <w:pStyle w:val="ListParagraph"/>
        <w:numPr>
          <w:ilvl w:val="0"/>
          <w:numId w:val="1"/>
        </w:numPr>
        <w:rPr>
          <w:rFonts w:cstheme="minorHAnsi"/>
        </w:rPr>
      </w:pPr>
      <w:r w:rsidRPr="000C6618">
        <w:rPr>
          <w:rFonts w:cstheme="minorHAnsi"/>
        </w:rPr>
        <w:t xml:space="preserve">Issue a Splunk search and format the retrieved events as a table, a list, or in a windowed grid view. </w:t>
      </w:r>
    </w:p>
    <w:p w:rsidR="00822A18" w:rsidRPr="00822A18" w:rsidRDefault="00822A18" w:rsidP="00822A18">
      <w:r>
        <w:t xml:space="preserve">It is strongly recommended that the user read the complete </w:t>
      </w:r>
      <w:r w:rsidR="00C75E63">
        <w:fldChar w:fldCharType="begin"/>
      </w:r>
      <w:r w:rsidR="005774D1">
        <w:instrText xml:space="preserve"> REF _Ref299804819 \h  \* MERGEFORMAT </w:instrText>
      </w:r>
      <w:r w:rsidR="00C75E63">
        <w:fldChar w:fldCharType="separate"/>
      </w:r>
      <w:ins w:id="12" w:author="beefarino" w:date="2011-08-03T14:44:00Z">
        <w:r w:rsidR="005717F0" w:rsidRPr="005774D1">
          <w:rPr>
            <w:i/>
          </w:rPr>
          <w:t xml:space="preserve">Getting Started with the </w:t>
        </w:r>
        <w:proofErr w:type="spellStart"/>
        <w:r w:rsidR="005717F0" w:rsidRPr="005774D1">
          <w:rPr>
            <w:i/>
          </w:rPr>
          <w:t>Splunk</w:t>
        </w:r>
        <w:proofErr w:type="spellEnd"/>
        <w:r w:rsidR="005717F0" w:rsidRPr="005774D1">
          <w:rPr>
            <w:i/>
          </w:rPr>
          <w:t xml:space="preserve"> </w:t>
        </w:r>
        <w:proofErr w:type="spellStart"/>
        <w:r w:rsidR="005717F0" w:rsidRPr="005774D1">
          <w:rPr>
            <w:i/>
          </w:rPr>
          <w:t>PowerShell</w:t>
        </w:r>
        <w:proofErr w:type="spellEnd"/>
        <w:r w:rsidR="005717F0" w:rsidRPr="005774D1">
          <w:rPr>
            <w:i/>
          </w:rPr>
          <w:t xml:space="preserve"> Resource Kit</w:t>
        </w:r>
      </w:ins>
      <w:r w:rsidR="00C75E63">
        <w:fldChar w:fldCharType="end"/>
      </w:r>
      <w:r>
        <w:t xml:space="preserve"> section (starting on page </w:t>
      </w:r>
      <w:r w:rsidR="00C75E63">
        <w:fldChar w:fldCharType="begin"/>
      </w:r>
      <w:r>
        <w:instrText xml:space="preserve"> PAGEREF _Ref299804814 \h </w:instrText>
      </w:r>
      <w:r w:rsidR="00C75E63">
        <w:fldChar w:fldCharType="separate"/>
      </w:r>
      <w:r w:rsidR="005717F0">
        <w:rPr>
          <w:noProof/>
        </w:rPr>
        <w:t>5</w:t>
      </w:r>
      <w:r w:rsidR="00C75E63">
        <w:fldChar w:fldCharType="end"/>
      </w:r>
      <w:r>
        <w:t xml:space="preserve"> and ending on page </w:t>
      </w:r>
      <w:r w:rsidR="00C75E63">
        <w:fldChar w:fldCharType="begin"/>
      </w:r>
      <w:r>
        <w:instrText xml:space="preserve"> PAGEREF _Ref299804879 \h </w:instrText>
      </w:r>
      <w:r w:rsidR="00C75E63">
        <w:fldChar w:fldCharType="separate"/>
      </w:r>
      <w:r w:rsidR="005717F0">
        <w:rPr>
          <w:noProof/>
        </w:rPr>
        <w:t>12</w:t>
      </w:r>
      <w:r w:rsidR="00C75E63">
        <w:fldChar w:fldCharType="end"/>
      </w:r>
      <w:r>
        <w:t>) before skipping to specific administration recipes in the remainder of the document.</w:t>
      </w:r>
    </w:p>
    <w:p w:rsidR="00822A18" w:rsidRDefault="00822A18" w:rsidP="00822A18">
      <w:pPr>
        <w:pStyle w:val="Heading2"/>
      </w:pPr>
      <w:bookmarkStart w:id="13" w:name="_Toc299896702"/>
      <w:bookmarkStart w:id="14" w:name="_Toc300145975"/>
      <w:r>
        <w:t>Notes</w:t>
      </w:r>
      <w:bookmarkEnd w:id="13"/>
      <w:bookmarkEnd w:id="14"/>
    </w:p>
    <w:p w:rsidR="00822A18" w:rsidRDefault="00822A18" w:rsidP="00822A18">
      <w:r>
        <w:t xml:space="preserve">Most of the examples in this document leverage a feature of the Splunk module described in </w:t>
      </w:r>
      <w:r w:rsidR="00C75E63">
        <w:fldChar w:fldCharType="begin"/>
      </w:r>
      <w:r w:rsidR="005774D1">
        <w:instrText xml:space="preserve"> REF _Ref299804741 \h  \* MERGEFORMAT </w:instrText>
      </w:r>
      <w:r w:rsidR="00C75E63">
        <w:fldChar w:fldCharType="separate"/>
      </w:r>
      <w:ins w:id="15" w:author="beefarino" w:date="2011-08-03T14:44:00Z">
        <w:r w:rsidR="005717F0" w:rsidRPr="005774D1">
          <w:rPr>
            <w:i/>
          </w:rPr>
          <w:t xml:space="preserve">Create a Default </w:t>
        </w:r>
        <w:proofErr w:type="spellStart"/>
        <w:r w:rsidR="005717F0" w:rsidRPr="005774D1">
          <w:rPr>
            <w:i/>
          </w:rPr>
          <w:t>Splunk</w:t>
        </w:r>
        <w:proofErr w:type="spellEnd"/>
        <w:r w:rsidR="005717F0" w:rsidRPr="005774D1">
          <w:rPr>
            <w:i/>
          </w:rPr>
          <w:t xml:space="preserve"> Connection</w:t>
        </w:r>
      </w:ins>
      <w:r w:rsidR="00C75E63">
        <w:fldChar w:fldCharType="end"/>
      </w:r>
      <w:r>
        <w:t xml:space="preserve"> on page </w:t>
      </w:r>
      <w:r w:rsidR="00C75E63">
        <w:fldChar w:fldCharType="begin"/>
      </w:r>
      <w:r>
        <w:instrText xml:space="preserve"> PAGEREF _Ref299804741 \h </w:instrText>
      </w:r>
      <w:r w:rsidR="00C75E63">
        <w:fldChar w:fldCharType="separate"/>
      </w:r>
      <w:r w:rsidR="005717F0">
        <w:rPr>
          <w:noProof/>
        </w:rPr>
        <w:t>11</w:t>
      </w:r>
      <w:r w:rsidR="00C75E63">
        <w:fldChar w:fldCharType="end"/>
      </w:r>
      <w:r>
        <w:t>.  This is done mostly for example brevity, since most of the parameter values would simply be repeated in each example.</w:t>
      </w:r>
    </w:p>
    <w:p w:rsidR="00822A18" w:rsidRDefault="00822A18" w:rsidP="00822A18">
      <w:r>
        <w:t xml:space="preserve">In addition, your Splunk environment may require you to </w:t>
      </w:r>
      <w:fldSimple w:instr=" REF _Ref299805250 \h  \* MERGEFORMAT ">
        <w:ins w:id="16" w:author="beefarino" w:date="2011-08-03T14:44:00Z">
          <w:r w:rsidR="005717F0" w:rsidRPr="005774D1">
            <w:rPr>
              <w:i/>
            </w:rPr>
            <w:t>Disable SSL Certificate Validation</w:t>
          </w:r>
        </w:ins>
      </w:fldSimple>
      <w:r>
        <w:t xml:space="preserve"> as described on page </w:t>
      </w:r>
      <w:r w:rsidR="00C75E63">
        <w:fldChar w:fldCharType="begin"/>
      </w:r>
      <w:r>
        <w:instrText xml:space="preserve"> PAGEREF _Ref299805250 \h </w:instrText>
      </w:r>
      <w:r w:rsidR="00C75E63">
        <w:fldChar w:fldCharType="separate"/>
      </w:r>
      <w:r w:rsidR="005717F0">
        <w:rPr>
          <w:noProof/>
        </w:rPr>
        <w:t>11</w:t>
      </w:r>
      <w:r w:rsidR="00C75E63">
        <w:fldChar w:fldCharType="end"/>
      </w:r>
      <w:r>
        <w:t xml:space="preserve">.  </w:t>
      </w:r>
      <w:r w:rsidR="00C76809">
        <w:t>Note that a future version of the Splunk PowerShell Resource Kit will include the ability to manage certificates from your own Certificate Authority for use in symmetric key validation.</w:t>
      </w:r>
    </w:p>
    <w:p w:rsidR="00F52C62" w:rsidRDefault="00CA5ED9" w:rsidP="00F52C62">
      <w:pPr>
        <w:pStyle w:val="Heading2"/>
      </w:pPr>
      <w:bookmarkStart w:id="17" w:name="_Toc299896703"/>
      <w:bookmarkStart w:id="18" w:name="_Toc300145976"/>
      <w:r>
        <w:t>Verify</w:t>
      </w:r>
      <w:r w:rsidR="0027111B">
        <w:t xml:space="preserve"> the Splunk PowerShell Resource Kit Installation</w:t>
      </w:r>
      <w:bookmarkEnd w:id="17"/>
      <w:bookmarkEnd w:id="18"/>
    </w:p>
    <w:p w:rsidR="0027111B" w:rsidRDefault="0027111B" w:rsidP="0027111B">
      <w:pPr>
        <w:pStyle w:val="Heading3"/>
      </w:pPr>
      <w:r>
        <w:t>Problem</w:t>
      </w:r>
    </w:p>
    <w:p w:rsidR="0027111B" w:rsidRPr="0027111B" w:rsidRDefault="0027111B" w:rsidP="0027111B">
      <w:r>
        <w:t>You want to verify that the Splunk PowerShell Resource Kit is installed on your local computer.</w:t>
      </w:r>
    </w:p>
    <w:p w:rsidR="0027111B" w:rsidRDefault="0027111B" w:rsidP="0027111B">
      <w:pPr>
        <w:pStyle w:val="Heading3"/>
      </w:pPr>
      <w:r>
        <w:t>Solution</w:t>
      </w:r>
    </w:p>
    <w:p w:rsidR="0027111B" w:rsidRDefault="0027111B" w:rsidP="0027111B">
      <w:r>
        <w:t xml:space="preserve">Use the built-in </w:t>
      </w:r>
      <w:r w:rsidR="00C76D6F" w:rsidRPr="00C76D6F">
        <w:rPr>
          <w:rStyle w:val="ConstantWidth"/>
        </w:rPr>
        <w:t>G</w:t>
      </w:r>
      <w:r w:rsidRPr="00C76D6F">
        <w:rPr>
          <w:rStyle w:val="ConstantWidth"/>
        </w:rPr>
        <w:t>et-</w:t>
      </w:r>
      <w:r w:rsidR="00C76D6F" w:rsidRPr="00C76D6F">
        <w:rPr>
          <w:rStyle w:val="ConstantWidth"/>
        </w:rPr>
        <w:t>M</w:t>
      </w:r>
      <w:r w:rsidRPr="00C76D6F">
        <w:rPr>
          <w:rStyle w:val="ConstantWidth"/>
        </w:rPr>
        <w:t>odule</w:t>
      </w:r>
      <w:r>
        <w:t xml:space="preserve"> </w:t>
      </w:r>
      <w:proofErr w:type="spellStart"/>
      <w:r>
        <w:t>PowerShell</w:t>
      </w:r>
      <w:proofErr w:type="spellEnd"/>
      <w:r>
        <w:t xml:space="preserve"> </w:t>
      </w:r>
      <w:proofErr w:type="spellStart"/>
      <w:r>
        <w:t>cmdlet</w:t>
      </w:r>
      <w:proofErr w:type="spellEnd"/>
      <w:r>
        <w:t xml:space="preserve"> to check the list of available modules.</w:t>
      </w:r>
    </w:p>
    <w:p w:rsidR="00161475" w:rsidRDefault="00161475" w:rsidP="00F5219E">
      <w:pPr>
        <w:pStyle w:val="Code"/>
      </w:pPr>
      <w:r>
        <w:t>PS &gt; Get-Module –</w:t>
      </w:r>
      <w:proofErr w:type="spellStart"/>
      <w:r>
        <w:t>ListAvailable</w:t>
      </w:r>
      <w:proofErr w:type="spellEnd"/>
      <w:r>
        <w:t xml:space="preserve"> –Name </w:t>
      </w:r>
      <w:proofErr w:type="spellStart"/>
      <w:r>
        <w:t>Splunk</w:t>
      </w:r>
      <w:proofErr w:type="spellEnd"/>
    </w:p>
    <w:p w:rsidR="00161475" w:rsidRDefault="00161475" w:rsidP="00F5219E">
      <w:pPr>
        <w:pStyle w:val="Code"/>
      </w:pPr>
    </w:p>
    <w:p w:rsidR="00161475" w:rsidRDefault="00161475" w:rsidP="00F5219E">
      <w:pPr>
        <w:pStyle w:val="Code"/>
      </w:pPr>
      <w:proofErr w:type="spellStart"/>
      <w:r>
        <w:t>ModuleType</w:t>
      </w:r>
      <w:proofErr w:type="spellEnd"/>
      <w:r>
        <w:t xml:space="preserve"> Name                      </w:t>
      </w:r>
      <w:proofErr w:type="spellStart"/>
      <w:r>
        <w:t>ExportedCommands</w:t>
      </w:r>
      <w:proofErr w:type="spellEnd"/>
    </w:p>
    <w:p w:rsidR="00161475" w:rsidRDefault="00161475" w:rsidP="00F5219E">
      <w:pPr>
        <w:pStyle w:val="Code"/>
      </w:pPr>
      <w:r>
        <w:t>---------- ----                      ----------------</w:t>
      </w:r>
    </w:p>
    <w:p w:rsidR="00161475" w:rsidRDefault="00161475" w:rsidP="00F5219E">
      <w:pPr>
        <w:pStyle w:val="Code"/>
      </w:pPr>
      <w:r>
        <w:t xml:space="preserve">Script     </w:t>
      </w:r>
      <w:proofErr w:type="spellStart"/>
      <w:r>
        <w:t>Splunk</w:t>
      </w:r>
      <w:proofErr w:type="spellEnd"/>
      <w:r>
        <w:t xml:space="preserve">                    {Set-</w:t>
      </w:r>
      <w:proofErr w:type="spellStart"/>
      <w:proofErr w:type="gramStart"/>
      <w:r>
        <w:t>SplunkLicensePool</w:t>
      </w:r>
      <w:proofErr w:type="spellEnd"/>
      <w:r>
        <w:t>, ...</w:t>
      </w:r>
      <w:proofErr w:type="gramEnd"/>
    </w:p>
    <w:p w:rsidR="0027111B" w:rsidRDefault="0027111B" w:rsidP="0027111B">
      <w:pPr>
        <w:pStyle w:val="Heading3"/>
      </w:pPr>
      <w:r>
        <w:lastRenderedPageBreak/>
        <w:t>Discussion</w:t>
      </w:r>
    </w:p>
    <w:p w:rsidR="00161475" w:rsidRDefault="00161475" w:rsidP="00161475">
      <w:r>
        <w:t xml:space="preserve">The Splunk PowerShell Resource Kit is distributed as a PowerShell module named Splunk.  If the module is properly installed on your computer, it will appear in the list of available modules.  This list is obtained using the standard </w:t>
      </w:r>
      <w:r w:rsidRPr="00C76D6F">
        <w:rPr>
          <w:rStyle w:val="ConstantWidth"/>
        </w:rPr>
        <w:t>Get-Module</w:t>
      </w:r>
      <w:r>
        <w:t xml:space="preserve"> </w:t>
      </w:r>
      <w:proofErr w:type="spellStart"/>
      <w:r>
        <w:t>cmdlet</w:t>
      </w:r>
      <w:proofErr w:type="spellEnd"/>
      <w:r>
        <w:t xml:space="preserve"> with the  </w:t>
      </w:r>
      <w:r w:rsidRPr="00C76D6F">
        <w:rPr>
          <w:rStyle w:val="ConstantWidth"/>
        </w:rPr>
        <w:t>–</w:t>
      </w:r>
      <w:proofErr w:type="spellStart"/>
      <w:r w:rsidRPr="00C76D6F">
        <w:rPr>
          <w:rStyle w:val="ConstantWidth"/>
        </w:rPr>
        <w:t>ListAvailable</w:t>
      </w:r>
      <w:proofErr w:type="spellEnd"/>
      <w:r>
        <w:t xml:space="preserve"> parameter.</w:t>
      </w:r>
    </w:p>
    <w:p w:rsidR="00161475" w:rsidRDefault="00161475" w:rsidP="00161475">
      <w:r>
        <w:t xml:space="preserve">If the module is not installed, or if it is installed incorrectly, the </w:t>
      </w:r>
      <w:r w:rsidRPr="00BD6A10">
        <w:rPr>
          <w:rStyle w:val="ConstantWidth"/>
        </w:rPr>
        <w:t>Get-Module</w:t>
      </w:r>
      <w:r>
        <w:t xml:space="preserve"> command </w:t>
      </w:r>
      <w:r w:rsidR="00C76D6F">
        <w:t xml:space="preserve">for this recipe </w:t>
      </w:r>
      <w:r>
        <w:t xml:space="preserve">will </w:t>
      </w:r>
      <w:r w:rsidR="00BD6A10">
        <w:t xml:space="preserve">output </w:t>
      </w:r>
      <w:r w:rsidR="00C76D6F">
        <w:t>nothing.  If this occurs, check that the Splunk module is available in your PowerShell module path.</w:t>
      </w:r>
    </w:p>
    <w:p w:rsidR="00C76D6F" w:rsidRDefault="00C76D6F" w:rsidP="00C76D6F">
      <w:pPr>
        <w:pStyle w:val="Heading3"/>
      </w:pPr>
      <w:r>
        <w:t>See Also</w:t>
      </w:r>
    </w:p>
    <w:p w:rsidR="00C76D6F" w:rsidRDefault="00C76D6F" w:rsidP="00C76D6F">
      <w:pPr>
        <w:pStyle w:val="ListParagraph"/>
        <w:numPr>
          <w:ilvl w:val="0"/>
          <w:numId w:val="3"/>
        </w:numPr>
        <w:rPr>
          <w:rStyle w:val="ConstantWidth"/>
          <w:b/>
        </w:rPr>
      </w:pPr>
      <w:r w:rsidRPr="00C76D6F">
        <w:rPr>
          <w:rStyle w:val="ConstantWidth"/>
          <w:b/>
        </w:rPr>
        <w:t xml:space="preserve">Get-Help </w:t>
      </w:r>
      <w:proofErr w:type="spellStart"/>
      <w:r w:rsidRPr="00C76D6F">
        <w:rPr>
          <w:rStyle w:val="ConstantWidth"/>
          <w:b/>
        </w:rPr>
        <w:t>about_modules</w:t>
      </w:r>
      <w:proofErr w:type="spellEnd"/>
    </w:p>
    <w:p w:rsidR="00BD6A10" w:rsidRPr="00C76D6F" w:rsidRDefault="00BD6A10" w:rsidP="00C76D6F">
      <w:pPr>
        <w:pStyle w:val="ListParagraph"/>
        <w:numPr>
          <w:ilvl w:val="0"/>
          <w:numId w:val="3"/>
        </w:numPr>
        <w:rPr>
          <w:rStyle w:val="ConstantWidth"/>
          <w:b/>
        </w:rPr>
      </w:pPr>
      <w:r>
        <w:rPr>
          <w:rStyle w:val="ConstantWidth"/>
          <w:b/>
        </w:rPr>
        <w:t>Get-Help Get-Module</w:t>
      </w:r>
    </w:p>
    <w:p w:rsidR="00C76D6F" w:rsidRPr="00C76D6F" w:rsidRDefault="00C75E63" w:rsidP="00C76D6F">
      <w:pPr>
        <w:pStyle w:val="ListParagraph"/>
        <w:numPr>
          <w:ilvl w:val="0"/>
          <w:numId w:val="3"/>
        </w:numPr>
      </w:pPr>
      <w:r>
        <w:fldChar w:fldCharType="begin"/>
      </w:r>
      <w:r w:rsidR="00C76D6F">
        <w:instrText xml:space="preserve"> REF _Ref299725251 \h </w:instrText>
      </w:r>
      <w:r>
        <w:fldChar w:fldCharType="separate"/>
      </w:r>
      <w:r w:rsidR="005717F0">
        <w:t xml:space="preserve">Import the </w:t>
      </w:r>
      <w:proofErr w:type="spellStart"/>
      <w:r w:rsidR="005717F0">
        <w:t>Splunk</w:t>
      </w:r>
      <w:proofErr w:type="spellEnd"/>
      <w:r w:rsidR="005717F0">
        <w:t xml:space="preserve"> Module</w:t>
      </w:r>
      <w:r>
        <w:fldChar w:fldCharType="end"/>
      </w:r>
      <w:r w:rsidR="00C76D6F">
        <w:t xml:space="preserve"> on page </w:t>
      </w:r>
      <w:r>
        <w:fldChar w:fldCharType="begin"/>
      </w:r>
      <w:r w:rsidR="00C76D6F">
        <w:instrText xml:space="preserve"> PAGEREF _Ref299725251 \h </w:instrText>
      </w:r>
      <w:r>
        <w:fldChar w:fldCharType="separate"/>
      </w:r>
      <w:r w:rsidR="005717F0">
        <w:rPr>
          <w:noProof/>
        </w:rPr>
        <w:t>6</w:t>
      </w:r>
      <w:r>
        <w:fldChar w:fldCharType="end"/>
      </w:r>
      <w:r w:rsidR="00C76D6F">
        <w:t>.</w:t>
      </w:r>
    </w:p>
    <w:p w:rsidR="0027111B" w:rsidRPr="0027111B" w:rsidRDefault="0027111B" w:rsidP="0027111B">
      <w:pPr>
        <w:pStyle w:val="Heading2"/>
      </w:pPr>
      <w:bookmarkStart w:id="19" w:name="_Ref299725251"/>
      <w:bookmarkStart w:id="20" w:name="_Toc299896704"/>
      <w:bookmarkStart w:id="21" w:name="_Toc300145977"/>
      <w:r>
        <w:t>Import the Splunk Module</w:t>
      </w:r>
      <w:bookmarkEnd w:id="19"/>
      <w:bookmarkEnd w:id="20"/>
      <w:bookmarkEnd w:id="21"/>
    </w:p>
    <w:p w:rsidR="00BD6A10" w:rsidRDefault="00BD6A10" w:rsidP="00BD6A10">
      <w:pPr>
        <w:pStyle w:val="Heading3"/>
      </w:pPr>
      <w:r>
        <w:t>Problem</w:t>
      </w:r>
    </w:p>
    <w:p w:rsidR="00BD6A10" w:rsidRPr="0027111B" w:rsidRDefault="00BD6A10" w:rsidP="00BD6A10">
      <w:r>
        <w:t>You want to import the Splunk module into your existing PowerShell session to enable Splunk management and search features.</w:t>
      </w:r>
    </w:p>
    <w:p w:rsidR="00BD6A10" w:rsidRDefault="00BD6A10" w:rsidP="00BD6A10">
      <w:pPr>
        <w:pStyle w:val="Heading3"/>
      </w:pPr>
      <w:r>
        <w:t>Solution</w:t>
      </w:r>
    </w:p>
    <w:p w:rsidR="00BD6A10" w:rsidRDefault="00BD6A10" w:rsidP="00BD6A10">
      <w:r>
        <w:t xml:space="preserve">Use the built-in </w:t>
      </w:r>
      <w:r>
        <w:rPr>
          <w:rStyle w:val="ConstantWidth"/>
        </w:rPr>
        <w:t>Import</w:t>
      </w:r>
      <w:r w:rsidRPr="00C76D6F">
        <w:rPr>
          <w:rStyle w:val="ConstantWidth"/>
        </w:rPr>
        <w:t>-Module</w:t>
      </w:r>
      <w:r>
        <w:t xml:space="preserve"> </w:t>
      </w:r>
      <w:proofErr w:type="spellStart"/>
      <w:r>
        <w:t>PowerShell</w:t>
      </w:r>
      <w:proofErr w:type="spellEnd"/>
      <w:r>
        <w:t xml:space="preserve"> </w:t>
      </w:r>
      <w:proofErr w:type="spellStart"/>
      <w:r>
        <w:t>cmdlet</w:t>
      </w:r>
      <w:proofErr w:type="spellEnd"/>
      <w:r>
        <w:t xml:space="preserve"> to import the Splunk module.</w:t>
      </w:r>
    </w:p>
    <w:p w:rsidR="00BD6A10" w:rsidRDefault="00BD6A10" w:rsidP="00F5219E">
      <w:pPr>
        <w:pStyle w:val="Code"/>
      </w:pPr>
      <w:r>
        <w:t xml:space="preserve">PS &gt; Import-Module </w:t>
      </w:r>
      <w:r w:rsidR="00CA5ED9">
        <w:t xml:space="preserve">–Name </w:t>
      </w:r>
      <w:r>
        <w:t>Splunk</w:t>
      </w:r>
    </w:p>
    <w:p w:rsidR="00BD6A10" w:rsidRDefault="00BD6A10" w:rsidP="00BD6A10">
      <w:pPr>
        <w:pStyle w:val="Heading3"/>
      </w:pPr>
      <w:r>
        <w:t>Discussion</w:t>
      </w:r>
    </w:p>
    <w:p w:rsidR="00BD6A10" w:rsidRDefault="00BD6A10" w:rsidP="00BD6A10">
      <w:r>
        <w:t>The Splunk PowerShell Resource Kit is distributed as a PowerShell module named “Splunk.”  In order to make use of the module features, this module must be imported into your current PowerShell session.</w:t>
      </w:r>
    </w:p>
    <w:p w:rsidR="00BD6A10" w:rsidRDefault="00BD6A10" w:rsidP="00BD6A10">
      <w:r>
        <w:t xml:space="preserve">The </w:t>
      </w:r>
      <w:r w:rsidRPr="00CA5ED9">
        <w:rPr>
          <w:rStyle w:val="ConstantWidth"/>
        </w:rPr>
        <w:t>Import-Module</w:t>
      </w:r>
      <w:r>
        <w:t xml:space="preserve"> </w:t>
      </w:r>
      <w:proofErr w:type="spellStart"/>
      <w:r>
        <w:t>cmdlet</w:t>
      </w:r>
      <w:proofErr w:type="spellEnd"/>
      <w:r>
        <w:t xml:space="preserve"> </w:t>
      </w:r>
      <w:r w:rsidR="00CA5ED9">
        <w:t xml:space="preserve">takes the name of the module to import as the </w:t>
      </w:r>
      <w:r w:rsidR="00CA5ED9" w:rsidRPr="00CA5ED9">
        <w:rPr>
          <w:rStyle w:val="ConstantWidth"/>
        </w:rPr>
        <w:t>–Name</w:t>
      </w:r>
      <w:r w:rsidR="00CA5ED9">
        <w:t xml:space="preserve"> parameter.  Once this Import-Module </w:t>
      </w:r>
      <w:proofErr w:type="spellStart"/>
      <w:r w:rsidR="00CA5ED9">
        <w:t>cmdlet</w:t>
      </w:r>
      <w:proofErr w:type="spellEnd"/>
      <w:r w:rsidR="00CA5ED9">
        <w:t xml:space="preserve"> is executed, the Splunk </w:t>
      </w:r>
      <w:proofErr w:type="spellStart"/>
      <w:r w:rsidR="00CA5ED9">
        <w:t>PowerShell</w:t>
      </w:r>
      <w:proofErr w:type="spellEnd"/>
      <w:r w:rsidR="00CA5ED9">
        <w:t xml:space="preserve"> Resource Kit </w:t>
      </w:r>
      <w:proofErr w:type="spellStart"/>
      <w:r w:rsidR="00CA5ED9">
        <w:t>cmdlets</w:t>
      </w:r>
      <w:proofErr w:type="spellEnd"/>
      <w:r w:rsidR="00CA5ED9">
        <w:t xml:space="preserve"> will be available during your PowerShell session.</w:t>
      </w:r>
    </w:p>
    <w:p w:rsidR="00BD6A10" w:rsidRDefault="00BD6A10" w:rsidP="00BD6A10">
      <w:pPr>
        <w:pStyle w:val="Heading3"/>
      </w:pPr>
      <w:r>
        <w:t>See Also</w:t>
      </w:r>
    </w:p>
    <w:p w:rsidR="00BD6A10" w:rsidRDefault="00BD6A10" w:rsidP="00BD6A10">
      <w:pPr>
        <w:pStyle w:val="ListParagraph"/>
        <w:numPr>
          <w:ilvl w:val="0"/>
          <w:numId w:val="3"/>
        </w:numPr>
        <w:rPr>
          <w:rStyle w:val="ConstantWidth"/>
          <w:b/>
        </w:rPr>
      </w:pPr>
      <w:r w:rsidRPr="00C76D6F">
        <w:rPr>
          <w:rStyle w:val="ConstantWidth"/>
          <w:b/>
        </w:rPr>
        <w:t xml:space="preserve">Get-Help </w:t>
      </w:r>
      <w:proofErr w:type="spellStart"/>
      <w:r w:rsidRPr="00C76D6F">
        <w:rPr>
          <w:rStyle w:val="ConstantWidth"/>
          <w:b/>
        </w:rPr>
        <w:t>about_modules</w:t>
      </w:r>
      <w:proofErr w:type="spellEnd"/>
    </w:p>
    <w:p w:rsidR="00F52C62" w:rsidRPr="00BD6A10" w:rsidRDefault="00BD6A10" w:rsidP="00F52C62">
      <w:pPr>
        <w:pStyle w:val="ListParagraph"/>
        <w:numPr>
          <w:ilvl w:val="0"/>
          <w:numId w:val="3"/>
        </w:numPr>
        <w:rPr>
          <w:rFonts w:ascii="Lucida Console" w:hAnsi="Lucida Console" w:cstheme="minorHAnsi"/>
          <w:b/>
        </w:rPr>
      </w:pPr>
      <w:r>
        <w:rPr>
          <w:rStyle w:val="ConstantWidth"/>
          <w:b/>
        </w:rPr>
        <w:t>Get-Help Import-Module</w:t>
      </w:r>
    </w:p>
    <w:p w:rsidR="00CA5ED9" w:rsidRPr="0027111B" w:rsidRDefault="00CA5ED9" w:rsidP="00CA5ED9">
      <w:pPr>
        <w:pStyle w:val="Heading2"/>
      </w:pPr>
      <w:bookmarkStart w:id="22" w:name="_Toc299896705"/>
      <w:bookmarkStart w:id="23" w:name="_Toc300145978"/>
      <w:bookmarkStart w:id="24" w:name="_Ref311466687"/>
      <w:bookmarkStart w:id="25" w:name="_Ref311466698"/>
      <w:r>
        <w:t>Query the Splunk Module Features</w:t>
      </w:r>
      <w:bookmarkEnd w:id="22"/>
      <w:bookmarkEnd w:id="23"/>
      <w:bookmarkEnd w:id="24"/>
      <w:bookmarkEnd w:id="25"/>
    </w:p>
    <w:p w:rsidR="00CA5ED9" w:rsidRDefault="00CA5ED9" w:rsidP="00CA5ED9">
      <w:pPr>
        <w:pStyle w:val="Heading3"/>
      </w:pPr>
      <w:r>
        <w:t>Problem</w:t>
      </w:r>
    </w:p>
    <w:p w:rsidR="00CA5ED9" w:rsidRPr="0027111B" w:rsidRDefault="00CA5ED9" w:rsidP="00CA5ED9">
      <w:r>
        <w:t>You want to see what commands are available in the Splunk module.</w:t>
      </w:r>
    </w:p>
    <w:p w:rsidR="00CA5ED9" w:rsidRDefault="00CA5ED9" w:rsidP="00CA5ED9">
      <w:pPr>
        <w:pStyle w:val="Heading3"/>
      </w:pPr>
      <w:r>
        <w:t>Solution</w:t>
      </w:r>
    </w:p>
    <w:p w:rsidR="00CA5ED9" w:rsidRDefault="00CA5ED9" w:rsidP="00CA5ED9">
      <w:r>
        <w:t xml:space="preserve">Use the Splunk module command </w:t>
      </w:r>
      <w:r w:rsidRPr="00CA5ED9">
        <w:rPr>
          <w:rStyle w:val="ConstantWidth"/>
        </w:rPr>
        <w:t>Get-Splunk</w:t>
      </w:r>
      <w:r>
        <w:t xml:space="preserve"> to retrieve a list of available module </w:t>
      </w:r>
      <w:proofErr w:type="spellStart"/>
      <w:r>
        <w:t>cmdlets</w:t>
      </w:r>
      <w:proofErr w:type="spellEnd"/>
      <w:r>
        <w:t>.</w:t>
      </w:r>
    </w:p>
    <w:p w:rsidR="00CA5ED9" w:rsidRDefault="00CA5ED9" w:rsidP="00F5219E">
      <w:pPr>
        <w:pStyle w:val="Code"/>
      </w:pPr>
      <w:r>
        <w:t>PS &gt; Get-Splunk</w:t>
      </w:r>
    </w:p>
    <w:p w:rsidR="00CA5ED9" w:rsidRDefault="00CA5ED9" w:rsidP="00F5219E">
      <w:pPr>
        <w:pStyle w:val="Code"/>
      </w:pPr>
    </w:p>
    <w:p w:rsidR="00CA5ED9" w:rsidRDefault="00CA5ED9" w:rsidP="00F5219E">
      <w:pPr>
        <w:pStyle w:val="Code"/>
      </w:pPr>
      <w:proofErr w:type="spellStart"/>
      <w:r>
        <w:lastRenderedPageBreak/>
        <w:t>CommandType</w:t>
      </w:r>
      <w:proofErr w:type="spellEnd"/>
      <w:r>
        <w:t xml:space="preserve">     Name                             Definition                                                             </w:t>
      </w:r>
    </w:p>
    <w:p w:rsidR="00CA5ED9" w:rsidRDefault="00CA5ED9" w:rsidP="00F5219E">
      <w:pPr>
        <w:pStyle w:val="Code"/>
      </w:pPr>
      <w:r>
        <w:t xml:space="preserve">-----------     ----                             ----------                                                             </w:t>
      </w:r>
    </w:p>
    <w:p w:rsidR="00CA5ED9" w:rsidRDefault="00CA5ED9" w:rsidP="00F5219E">
      <w:pPr>
        <w:pStyle w:val="Code"/>
      </w:pPr>
      <w:r>
        <w:t>Function        Add-</w:t>
      </w:r>
      <w:proofErr w:type="spellStart"/>
      <w:r>
        <w:t>SplunkLicenseFile</w:t>
      </w:r>
      <w:proofErr w:type="spellEnd"/>
      <w:r>
        <w:t xml:space="preserve">            ...                                                                    </w:t>
      </w:r>
    </w:p>
    <w:p w:rsidR="00CA5ED9" w:rsidRDefault="00CA5ED9" w:rsidP="00F5219E">
      <w:pPr>
        <w:pStyle w:val="Code"/>
      </w:pPr>
      <w:r>
        <w:t>Function        Add-</w:t>
      </w:r>
      <w:proofErr w:type="spellStart"/>
      <w:r>
        <w:t>SplunkLicensePool</w:t>
      </w:r>
      <w:proofErr w:type="spellEnd"/>
      <w:r>
        <w:t xml:space="preserve">            ...                                                                    </w:t>
      </w:r>
    </w:p>
    <w:p w:rsidR="00CA5ED9" w:rsidRDefault="00CA5ED9" w:rsidP="00F5219E">
      <w:pPr>
        <w:pStyle w:val="Code"/>
      </w:pPr>
      <w:r>
        <w:t xml:space="preserve">Function        Connect-Splunk                   ...                                                                    </w:t>
      </w:r>
    </w:p>
    <w:p w:rsidR="00CA5ED9" w:rsidRDefault="00CA5ED9" w:rsidP="00F5219E">
      <w:pPr>
        <w:pStyle w:val="Code"/>
      </w:pPr>
      <w:r>
        <w:t xml:space="preserve">Function        </w:t>
      </w:r>
      <w:proofErr w:type="spellStart"/>
      <w:r>
        <w:t>ConvertFrom-SplunkTime</w:t>
      </w:r>
      <w:proofErr w:type="spellEnd"/>
      <w:r>
        <w:t xml:space="preserve">           </w:t>
      </w:r>
      <w:proofErr w:type="spellStart"/>
      <w:proofErr w:type="gramStart"/>
      <w:r>
        <w:t>param</w:t>
      </w:r>
      <w:proofErr w:type="spellEnd"/>
      <w:r>
        <w:t>(</w:t>
      </w:r>
      <w:proofErr w:type="gramEnd"/>
      <w:r>
        <w:t>$</w:t>
      </w:r>
      <w:proofErr w:type="spellStart"/>
      <w:r>
        <w:t>TimeAccessed</w:t>
      </w:r>
      <w:proofErr w:type="spellEnd"/>
      <w:r>
        <w:t xml:space="preserve">)...                                                </w:t>
      </w:r>
    </w:p>
    <w:p w:rsidR="00CA5ED9" w:rsidRDefault="00CA5ED9" w:rsidP="00CA5ED9">
      <w:pPr>
        <w:pStyle w:val="Heading3"/>
      </w:pPr>
      <w:r>
        <w:t>Discussion</w:t>
      </w:r>
    </w:p>
    <w:p w:rsidR="009D047B" w:rsidRDefault="00CA5ED9" w:rsidP="00CA5ED9">
      <w:r>
        <w:t xml:space="preserve">The </w:t>
      </w:r>
      <w:r>
        <w:rPr>
          <w:rStyle w:val="ConstantWidth"/>
        </w:rPr>
        <w:t>Get-</w:t>
      </w:r>
      <w:proofErr w:type="spellStart"/>
      <w:r>
        <w:rPr>
          <w:rStyle w:val="ConstantWidth"/>
        </w:rPr>
        <w:t>Splunk</w:t>
      </w:r>
      <w:proofErr w:type="spellEnd"/>
      <w:r>
        <w:t xml:space="preserve"> </w:t>
      </w:r>
      <w:proofErr w:type="spellStart"/>
      <w:r>
        <w:t>cmdlet</w:t>
      </w:r>
      <w:proofErr w:type="spellEnd"/>
      <w:r>
        <w:t xml:space="preserve"> </w:t>
      </w:r>
      <w:r w:rsidR="009D047B">
        <w:t xml:space="preserve">returns a list of all </w:t>
      </w:r>
      <w:proofErr w:type="spellStart"/>
      <w:r w:rsidR="009D047B">
        <w:t>cmdlets</w:t>
      </w:r>
      <w:proofErr w:type="spellEnd"/>
      <w:r w:rsidR="009D047B">
        <w:t xml:space="preserve"> available in the Splunk module.</w:t>
      </w:r>
    </w:p>
    <w:p w:rsidR="009D047B" w:rsidRDefault="009D047B" w:rsidP="009D047B">
      <w:r>
        <w:t xml:space="preserve">If you are interested in commands that apply only to specific objects or actions, you can use the optional </w:t>
      </w:r>
      <w:r w:rsidRPr="009D047B">
        <w:rPr>
          <w:rStyle w:val="ConstantWidth"/>
        </w:rPr>
        <w:t>–Noun</w:t>
      </w:r>
      <w:r>
        <w:t xml:space="preserve"> or </w:t>
      </w:r>
      <w:r w:rsidRPr="009D047B">
        <w:rPr>
          <w:rStyle w:val="ConstantWidth"/>
        </w:rPr>
        <w:t>–Verb</w:t>
      </w:r>
      <w:r>
        <w:t xml:space="preserve"> </w:t>
      </w:r>
      <w:r w:rsidR="00093CBE">
        <w:t xml:space="preserve">parameters, respectively.  These parameters accept wildcard patterns that match against the names of the </w:t>
      </w:r>
      <w:proofErr w:type="spellStart"/>
      <w:r w:rsidR="00093CBE">
        <w:t>Splunk</w:t>
      </w:r>
      <w:proofErr w:type="spellEnd"/>
      <w:r w:rsidR="00093CBE">
        <w:t xml:space="preserve"> module </w:t>
      </w:r>
      <w:proofErr w:type="spellStart"/>
      <w:r w:rsidR="00093CBE">
        <w:t>cmdlets</w:t>
      </w:r>
      <w:proofErr w:type="spellEnd"/>
      <w:r w:rsidR="00093CBE">
        <w:t>:</w:t>
      </w:r>
    </w:p>
    <w:p w:rsidR="00093CBE" w:rsidRDefault="00093CBE" w:rsidP="00F5219E">
      <w:pPr>
        <w:pStyle w:val="Code"/>
      </w:pPr>
      <w:r>
        <w:t>PS &gt; Get-</w:t>
      </w:r>
      <w:proofErr w:type="spellStart"/>
      <w:r>
        <w:t>Splunk</w:t>
      </w:r>
      <w:proofErr w:type="spellEnd"/>
      <w:r>
        <w:t xml:space="preserve"> -Noun </w:t>
      </w:r>
      <w:r w:rsidRPr="00093CBE">
        <w:rPr>
          <w:rStyle w:val="ConstantWidth"/>
        </w:rPr>
        <w:t>*</w:t>
      </w:r>
      <w:proofErr w:type="spellStart"/>
      <w:r w:rsidRPr="00093CBE">
        <w:rPr>
          <w:rStyle w:val="ConstantWidth"/>
        </w:rPr>
        <w:t>licensegroup</w:t>
      </w:r>
      <w:proofErr w:type="spellEnd"/>
    </w:p>
    <w:p w:rsidR="00093CBE" w:rsidRDefault="00093CBE" w:rsidP="00F5219E">
      <w:pPr>
        <w:pStyle w:val="Code"/>
      </w:pPr>
    </w:p>
    <w:p w:rsidR="00093CBE" w:rsidRDefault="00093CBE" w:rsidP="00F5219E">
      <w:pPr>
        <w:pStyle w:val="Code"/>
      </w:pPr>
      <w:proofErr w:type="spellStart"/>
      <w:r>
        <w:t>CommandType</w:t>
      </w:r>
      <w:proofErr w:type="spellEnd"/>
      <w:r>
        <w:t xml:space="preserve">     Name                             Definition</w:t>
      </w:r>
    </w:p>
    <w:p w:rsidR="00093CBE" w:rsidRDefault="00093CBE" w:rsidP="00F5219E">
      <w:pPr>
        <w:pStyle w:val="Code"/>
      </w:pPr>
      <w:r>
        <w:t>-----------     ----                             ----------</w:t>
      </w:r>
    </w:p>
    <w:p w:rsidR="00093CBE" w:rsidRDefault="00093CBE" w:rsidP="00F5219E">
      <w:pPr>
        <w:pStyle w:val="Code"/>
      </w:pPr>
      <w:r>
        <w:t>Function        Get-</w:t>
      </w:r>
      <w:proofErr w:type="spellStart"/>
      <w:r>
        <w:t>SplunkLicenseGroup</w:t>
      </w:r>
      <w:proofErr w:type="spellEnd"/>
      <w:r>
        <w:t xml:space="preserve">           ...</w:t>
      </w:r>
    </w:p>
    <w:p w:rsidR="00093CBE" w:rsidRDefault="00093CBE" w:rsidP="00F5219E">
      <w:pPr>
        <w:pStyle w:val="Code"/>
      </w:pPr>
      <w:r>
        <w:t>Function        Set-</w:t>
      </w:r>
      <w:proofErr w:type="spellStart"/>
      <w:r>
        <w:t>SplunkLicenseGroup</w:t>
      </w:r>
      <w:proofErr w:type="spellEnd"/>
      <w:r>
        <w:t xml:space="preserve">           ...</w:t>
      </w:r>
    </w:p>
    <w:p w:rsidR="009D047B" w:rsidRDefault="009D047B" w:rsidP="00F5219E">
      <w:pPr>
        <w:pStyle w:val="Code"/>
      </w:pPr>
    </w:p>
    <w:p w:rsidR="009D047B" w:rsidRDefault="009D047B" w:rsidP="00F5219E">
      <w:pPr>
        <w:pStyle w:val="Code"/>
      </w:pPr>
      <w:r>
        <w:t xml:space="preserve">PS &gt; Get-Splunk –Verb </w:t>
      </w:r>
      <w:r w:rsidR="00093CBE">
        <w:t>remove</w:t>
      </w:r>
    </w:p>
    <w:p w:rsidR="009D047B" w:rsidRDefault="009D047B" w:rsidP="00F5219E">
      <w:pPr>
        <w:pStyle w:val="Code"/>
      </w:pPr>
    </w:p>
    <w:p w:rsidR="009D047B" w:rsidRDefault="009D047B" w:rsidP="00F5219E">
      <w:pPr>
        <w:pStyle w:val="Code"/>
      </w:pPr>
      <w:proofErr w:type="spellStart"/>
      <w:r>
        <w:t>CommandType</w:t>
      </w:r>
      <w:proofErr w:type="spellEnd"/>
      <w:r>
        <w:t xml:space="preserve">     Name                             Definition</w:t>
      </w:r>
    </w:p>
    <w:p w:rsidR="009D047B" w:rsidRDefault="009D047B" w:rsidP="00F5219E">
      <w:pPr>
        <w:pStyle w:val="Code"/>
      </w:pPr>
      <w:r>
        <w:t>-----------     ----                             ----------</w:t>
      </w:r>
    </w:p>
    <w:p w:rsidR="009D047B" w:rsidRDefault="009D047B" w:rsidP="00F5219E">
      <w:pPr>
        <w:pStyle w:val="Code"/>
      </w:pPr>
      <w:r>
        <w:t>Function        Remove-</w:t>
      </w:r>
      <w:proofErr w:type="spellStart"/>
      <w:r>
        <w:t>SplunkConnectionObject</w:t>
      </w:r>
      <w:proofErr w:type="spellEnd"/>
      <w:r>
        <w:t xml:space="preserve">    ...</w:t>
      </w:r>
    </w:p>
    <w:p w:rsidR="009D047B" w:rsidRDefault="009D047B" w:rsidP="00F5219E">
      <w:pPr>
        <w:pStyle w:val="Code"/>
      </w:pPr>
      <w:r>
        <w:t>Function        Remove-</w:t>
      </w:r>
      <w:proofErr w:type="spellStart"/>
      <w:r>
        <w:t>SplunkLicenseFile</w:t>
      </w:r>
      <w:proofErr w:type="spellEnd"/>
      <w:r>
        <w:t xml:space="preserve">         ...</w:t>
      </w:r>
    </w:p>
    <w:p w:rsidR="009D047B" w:rsidRDefault="009D047B" w:rsidP="00F5219E">
      <w:pPr>
        <w:pStyle w:val="Code"/>
      </w:pPr>
      <w:r>
        <w:t>Function        Remove-</w:t>
      </w:r>
      <w:proofErr w:type="spellStart"/>
      <w:r>
        <w:t>SplunkLicensePool</w:t>
      </w:r>
      <w:proofErr w:type="spellEnd"/>
      <w:r>
        <w:t xml:space="preserve">         ...</w:t>
      </w:r>
    </w:p>
    <w:p w:rsidR="00CA5ED9" w:rsidRDefault="00CA5ED9" w:rsidP="00CA5ED9">
      <w:pPr>
        <w:pStyle w:val="Heading3"/>
      </w:pPr>
      <w:r>
        <w:t>See Also</w:t>
      </w:r>
    </w:p>
    <w:p w:rsidR="00CA5ED9" w:rsidRDefault="00CA5ED9" w:rsidP="00CA5ED9">
      <w:pPr>
        <w:pStyle w:val="ListParagraph"/>
        <w:numPr>
          <w:ilvl w:val="0"/>
          <w:numId w:val="3"/>
        </w:numPr>
        <w:rPr>
          <w:rStyle w:val="ConstantWidth"/>
          <w:b/>
        </w:rPr>
      </w:pPr>
      <w:r w:rsidRPr="00C76D6F">
        <w:rPr>
          <w:rStyle w:val="ConstantWidth"/>
          <w:b/>
        </w:rPr>
        <w:t xml:space="preserve">Get-Help </w:t>
      </w:r>
      <w:proofErr w:type="spellStart"/>
      <w:r w:rsidRPr="00C76D6F">
        <w:rPr>
          <w:rStyle w:val="ConstantWidth"/>
          <w:b/>
        </w:rPr>
        <w:t>about_modules</w:t>
      </w:r>
      <w:proofErr w:type="spellEnd"/>
    </w:p>
    <w:p w:rsidR="00CA5ED9" w:rsidRDefault="00CA5ED9" w:rsidP="00CA5ED9">
      <w:pPr>
        <w:pStyle w:val="ListParagraph"/>
        <w:numPr>
          <w:ilvl w:val="0"/>
          <w:numId w:val="3"/>
        </w:numPr>
        <w:rPr>
          <w:rStyle w:val="ConstantWidth"/>
          <w:b/>
        </w:rPr>
      </w:pPr>
      <w:r>
        <w:rPr>
          <w:rStyle w:val="ConstantWidth"/>
          <w:b/>
        </w:rPr>
        <w:t>Get-Help Import-Module</w:t>
      </w:r>
    </w:p>
    <w:p w:rsidR="00093CBE" w:rsidRDefault="00093CBE" w:rsidP="00CA5ED9">
      <w:pPr>
        <w:pStyle w:val="ListParagraph"/>
        <w:numPr>
          <w:ilvl w:val="0"/>
          <w:numId w:val="3"/>
        </w:numPr>
        <w:rPr>
          <w:rStyle w:val="ConstantWidth"/>
          <w:b/>
        </w:rPr>
      </w:pPr>
      <w:r>
        <w:rPr>
          <w:rStyle w:val="ConstantWidth"/>
          <w:b/>
        </w:rPr>
        <w:t>Get-Help Get-Splunk</w:t>
      </w:r>
    </w:p>
    <w:p w:rsidR="00093CBE" w:rsidRPr="0027111B" w:rsidRDefault="00440138" w:rsidP="00093CBE">
      <w:pPr>
        <w:pStyle w:val="Heading2"/>
      </w:pPr>
      <w:bookmarkStart w:id="26" w:name="_Toc299896706"/>
      <w:bookmarkStart w:id="27" w:name="_Toc300145979"/>
      <w:bookmarkStart w:id="28" w:name="_Ref311466712"/>
      <w:bookmarkStart w:id="29" w:name="_Ref311466719"/>
      <w:r>
        <w:t xml:space="preserve">Get </w:t>
      </w:r>
      <w:r w:rsidR="00093CBE">
        <w:t xml:space="preserve">Help </w:t>
      </w:r>
      <w:r>
        <w:t xml:space="preserve">for </w:t>
      </w:r>
      <w:r w:rsidR="00093CBE">
        <w:t xml:space="preserve">a </w:t>
      </w:r>
      <w:proofErr w:type="spellStart"/>
      <w:r w:rsidR="00093CBE">
        <w:t>Splunk</w:t>
      </w:r>
      <w:proofErr w:type="spellEnd"/>
      <w:r w:rsidR="00093CBE">
        <w:t xml:space="preserve"> Module </w:t>
      </w:r>
      <w:proofErr w:type="spellStart"/>
      <w:r w:rsidR="00093CBE">
        <w:t>Cmdlet</w:t>
      </w:r>
      <w:bookmarkEnd w:id="26"/>
      <w:bookmarkEnd w:id="27"/>
      <w:bookmarkEnd w:id="28"/>
      <w:bookmarkEnd w:id="29"/>
      <w:proofErr w:type="spellEnd"/>
    </w:p>
    <w:p w:rsidR="00093CBE" w:rsidRDefault="00093CBE" w:rsidP="00093CBE">
      <w:pPr>
        <w:pStyle w:val="Heading3"/>
      </w:pPr>
      <w:r>
        <w:t>Problem</w:t>
      </w:r>
    </w:p>
    <w:p w:rsidR="00093CBE" w:rsidRPr="0027111B" w:rsidRDefault="00093CBE" w:rsidP="00093CBE">
      <w:r>
        <w:t xml:space="preserve">You want to read the documentation for a </w:t>
      </w:r>
      <w:proofErr w:type="spellStart"/>
      <w:r>
        <w:t>Splunk</w:t>
      </w:r>
      <w:proofErr w:type="spellEnd"/>
      <w:r>
        <w:t xml:space="preserve"> module </w:t>
      </w:r>
      <w:proofErr w:type="spellStart"/>
      <w:r>
        <w:t>cmdlet</w:t>
      </w:r>
      <w:proofErr w:type="spellEnd"/>
      <w:r>
        <w:t>.</w:t>
      </w:r>
    </w:p>
    <w:p w:rsidR="00093CBE" w:rsidRDefault="00093CBE" w:rsidP="00093CBE">
      <w:pPr>
        <w:pStyle w:val="Heading3"/>
      </w:pPr>
      <w:r>
        <w:t>Solution</w:t>
      </w:r>
    </w:p>
    <w:p w:rsidR="00093CBE" w:rsidRDefault="00093CBE" w:rsidP="00093CBE">
      <w:r>
        <w:t xml:space="preserve">Use the standard </w:t>
      </w:r>
      <w:proofErr w:type="spellStart"/>
      <w:r>
        <w:t>PowerShell</w:t>
      </w:r>
      <w:proofErr w:type="spellEnd"/>
      <w:r>
        <w:t xml:space="preserve"> </w:t>
      </w:r>
      <w:r w:rsidRPr="00CA5ED9">
        <w:rPr>
          <w:rStyle w:val="ConstantWidth"/>
        </w:rPr>
        <w:t>Get-</w:t>
      </w:r>
      <w:r>
        <w:rPr>
          <w:rStyle w:val="ConstantWidth"/>
        </w:rPr>
        <w:t>Help</w:t>
      </w:r>
      <w:r>
        <w:t xml:space="preserve"> </w:t>
      </w:r>
      <w:proofErr w:type="spellStart"/>
      <w:r>
        <w:t>cmdlet</w:t>
      </w:r>
      <w:proofErr w:type="spellEnd"/>
      <w:r>
        <w:t xml:space="preserve">, passing the name of the </w:t>
      </w:r>
      <w:proofErr w:type="spellStart"/>
      <w:r>
        <w:t>Splunk</w:t>
      </w:r>
      <w:proofErr w:type="spellEnd"/>
      <w:r>
        <w:t xml:space="preserve"> module </w:t>
      </w:r>
      <w:proofErr w:type="spellStart"/>
      <w:r>
        <w:t>cmdlet</w:t>
      </w:r>
      <w:proofErr w:type="spellEnd"/>
      <w:r>
        <w:t xml:space="preserve"> in the </w:t>
      </w:r>
      <w:r w:rsidRPr="00093CBE">
        <w:rPr>
          <w:rStyle w:val="ConstantWidth"/>
        </w:rPr>
        <w:t>–Name</w:t>
      </w:r>
      <w:r>
        <w:t xml:space="preserve"> parameter</w:t>
      </w:r>
      <w:r w:rsidR="00440138">
        <w:t>:</w:t>
      </w:r>
    </w:p>
    <w:p w:rsidR="00440138" w:rsidRPr="001F1A96" w:rsidRDefault="00440138" w:rsidP="001F1A96">
      <w:pPr>
        <w:pStyle w:val="CodeTemplate"/>
        <w:rPr>
          <w:rStyle w:val="Constantwidthitalic"/>
        </w:rPr>
      </w:pPr>
      <w:r w:rsidRPr="001F1A96">
        <w:rPr>
          <w:rStyle w:val="ConstantWidth"/>
        </w:rPr>
        <w:t xml:space="preserve">Get-Help –Name </w:t>
      </w:r>
      <w:proofErr w:type="spellStart"/>
      <w:r w:rsidRPr="001F1A96">
        <w:rPr>
          <w:rStyle w:val="Constantwidthitalic"/>
          <w:b w:val="0"/>
        </w:rPr>
        <w:t>CommandName</w:t>
      </w:r>
      <w:proofErr w:type="spellEnd"/>
    </w:p>
    <w:p w:rsidR="00440138" w:rsidRPr="00440138" w:rsidRDefault="00440138" w:rsidP="00093CBE">
      <w:pPr>
        <w:rPr>
          <w:rStyle w:val="ConstantWidth"/>
          <w:b/>
        </w:rPr>
      </w:pPr>
      <w:r>
        <w:t xml:space="preserve">This example retrieves documentation for the </w:t>
      </w:r>
      <w:r w:rsidRPr="00440138">
        <w:rPr>
          <w:rStyle w:val="ConstantWidth"/>
        </w:rPr>
        <w:t>Get-</w:t>
      </w:r>
      <w:proofErr w:type="spellStart"/>
      <w:r w:rsidRPr="00440138">
        <w:rPr>
          <w:rStyle w:val="ConstantWidth"/>
        </w:rPr>
        <w:t>Splunkd</w:t>
      </w:r>
      <w:proofErr w:type="spellEnd"/>
      <w:r>
        <w:t xml:space="preserve"> </w:t>
      </w:r>
      <w:proofErr w:type="spellStart"/>
      <w:r>
        <w:t>cmdlet</w:t>
      </w:r>
      <w:proofErr w:type="spellEnd"/>
      <w:r>
        <w:t>:</w:t>
      </w:r>
    </w:p>
    <w:p w:rsidR="00093CBE" w:rsidRDefault="00093CBE" w:rsidP="00F5219E">
      <w:pPr>
        <w:pStyle w:val="Code"/>
      </w:pPr>
      <w:r>
        <w:t>PS &gt; Get-Help –Name Get-</w:t>
      </w:r>
      <w:proofErr w:type="spellStart"/>
      <w:r>
        <w:t>Splunkd</w:t>
      </w:r>
      <w:proofErr w:type="spellEnd"/>
    </w:p>
    <w:p w:rsidR="00093CBE" w:rsidRPr="00093CBE" w:rsidRDefault="00093CBE" w:rsidP="00F5219E">
      <w:pPr>
        <w:pStyle w:val="Code"/>
      </w:pPr>
    </w:p>
    <w:p w:rsidR="00093CBE" w:rsidRPr="00093CBE" w:rsidRDefault="00093CBE" w:rsidP="00F5219E">
      <w:pPr>
        <w:pStyle w:val="Code"/>
      </w:pPr>
      <w:r w:rsidRPr="00093CBE">
        <w:t>NAME</w:t>
      </w:r>
    </w:p>
    <w:p w:rsidR="00093CBE" w:rsidRPr="00093CBE" w:rsidRDefault="00093CBE" w:rsidP="00F5219E">
      <w:pPr>
        <w:pStyle w:val="Code"/>
      </w:pPr>
      <w:r w:rsidRPr="00093CBE">
        <w:t xml:space="preserve">    Get-</w:t>
      </w:r>
      <w:proofErr w:type="spellStart"/>
      <w:r w:rsidRPr="00093CBE">
        <w:t>Splunkd</w:t>
      </w:r>
      <w:proofErr w:type="spellEnd"/>
    </w:p>
    <w:p w:rsidR="00093CBE" w:rsidRPr="00093CBE" w:rsidRDefault="00093CBE" w:rsidP="00F5219E">
      <w:pPr>
        <w:pStyle w:val="Code"/>
      </w:pPr>
      <w:r w:rsidRPr="00093CBE">
        <w:t xml:space="preserve">    </w:t>
      </w:r>
    </w:p>
    <w:p w:rsidR="00093CBE" w:rsidRPr="00093CBE" w:rsidRDefault="00093CBE" w:rsidP="00F5219E">
      <w:pPr>
        <w:pStyle w:val="Code"/>
      </w:pPr>
      <w:r w:rsidRPr="00093CBE">
        <w:t>SYNOPSIS</w:t>
      </w:r>
    </w:p>
    <w:p w:rsidR="00093CBE" w:rsidRPr="00093CBE" w:rsidRDefault="00093CBE" w:rsidP="00F5219E">
      <w:pPr>
        <w:pStyle w:val="Code"/>
      </w:pPr>
      <w:r w:rsidRPr="00093CBE">
        <w:t xml:space="preserve">    Gets the values set for the targeted Splunk instance.</w:t>
      </w:r>
    </w:p>
    <w:p w:rsidR="00093CBE" w:rsidRPr="00093CBE" w:rsidRDefault="00093CBE" w:rsidP="00F5219E">
      <w:pPr>
        <w:pStyle w:val="Code"/>
      </w:pPr>
      <w:r w:rsidRPr="00093CBE">
        <w:lastRenderedPageBreak/>
        <w:t xml:space="preserve">    </w:t>
      </w:r>
    </w:p>
    <w:p w:rsidR="00093CBE" w:rsidRPr="00093CBE" w:rsidRDefault="00093CBE" w:rsidP="00F5219E">
      <w:pPr>
        <w:pStyle w:val="Code"/>
      </w:pPr>
      <w:r w:rsidRPr="00093CBE">
        <w:t xml:space="preserve">    </w:t>
      </w:r>
    </w:p>
    <w:p w:rsidR="00093CBE" w:rsidRPr="00093CBE" w:rsidRDefault="00093CBE" w:rsidP="00F5219E">
      <w:pPr>
        <w:pStyle w:val="Code"/>
      </w:pPr>
      <w:r w:rsidRPr="00093CBE">
        <w:t>SYNTAX</w:t>
      </w:r>
    </w:p>
    <w:p w:rsidR="00093CBE" w:rsidRDefault="00093CBE" w:rsidP="00F5219E">
      <w:pPr>
        <w:pStyle w:val="Code"/>
      </w:pPr>
      <w:r w:rsidRPr="00093CBE">
        <w:t xml:space="preserve">    Get-</w:t>
      </w:r>
      <w:proofErr w:type="spellStart"/>
      <w:r w:rsidRPr="00093CBE">
        <w:t>Splunkd</w:t>
      </w:r>
      <w:proofErr w:type="spellEnd"/>
      <w:r w:rsidRPr="00093CBE">
        <w:t xml:space="preserve"> [[-</w:t>
      </w:r>
      <w:proofErr w:type="spellStart"/>
      <w:r w:rsidRPr="00093CBE">
        <w:t>ComputerName</w:t>
      </w:r>
      <w:proofErr w:type="spellEnd"/>
      <w:r w:rsidRPr="00093CBE">
        <w:t>] [&lt;String&gt;]] [[-Port] [&lt;Int32&gt;]] [[-Protocol]</w:t>
      </w:r>
    </w:p>
    <w:p w:rsidR="00093CBE" w:rsidRDefault="00093CBE" w:rsidP="00F5219E">
      <w:pPr>
        <w:pStyle w:val="Code"/>
      </w:pPr>
      <w:r>
        <w:t xml:space="preserve">       </w:t>
      </w:r>
      <w:r w:rsidRPr="00093CBE">
        <w:t xml:space="preserve"> [&lt;String&gt;]] [[-Timeout] [&lt;Int32&gt;]] [[-Credential] [&lt;</w:t>
      </w:r>
      <w:proofErr w:type="spellStart"/>
      <w:r w:rsidRPr="00093CBE">
        <w:t>PSCredential</w:t>
      </w:r>
      <w:proofErr w:type="spellEnd"/>
      <w:r w:rsidRPr="00093CBE">
        <w:t xml:space="preserve">&gt;]] </w:t>
      </w:r>
    </w:p>
    <w:p w:rsidR="00093CBE" w:rsidRPr="00093CBE" w:rsidRDefault="00093CBE" w:rsidP="00F5219E">
      <w:pPr>
        <w:pStyle w:val="Code"/>
      </w:pPr>
      <w:r>
        <w:t xml:space="preserve">        </w:t>
      </w:r>
      <w:r w:rsidRPr="00093CBE">
        <w:t>[&lt;</w:t>
      </w:r>
      <w:proofErr w:type="spellStart"/>
      <w:r w:rsidRPr="00093CBE">
        <w:t>CommonParameters</w:t>
      </w:r>
      <w:proofErr w:type="spellEnd"/>
      <w:r w:rsidRPr="00093CBE">
        <w:t>&gt;]</w:t>
      </w:r>
    </w:p>
    <w:p w:rsidR="00093CBE" w:rsidRPr="00093CBE" w:rsidRDefault="00093CBE" w:rsidP="00F5219E">
      <w:pPr>
        <w:pStyle w:val="Code"/>
      </w:pPr>
      <w:r w:rsidRPr="00093CBE">
        <w:t xml:space="preserve">    </w:t>
      </w:r>
    </w:p>
    <w:p w:rsidR="00093CBE" w:rsidRPr="00093CBE" w:rsidRDefault="00093CBE" w:rsidP="00F5219E">
      <w:pPr>
        <w:pStyle w:val="Code"/>
      </w:pPr>
      <w:r w:rsidRPr="00093CBE">
        <w:t xml:space="preserve">    </w:t>
      </w:r>
    </w:p>
    <w:p w:rsidR="00093CBE" w:rsidRPr="00093CBE" w:rsidRDefault="00093CBE" w:rsidP="00F5219E">
      <w:pPr>
        <w:pStyle w:val="Code"/>
      </w:pPr>
      <w:r w:rsidRPr="00093CBE">
        <w:t>DESCRIPTION</w:t>
      </w:r>
    </w:p>
    <w:p w:rsidR="00093CBE" w:rsidRDefault="00093CBE" w:rsidP="00F5219E">
      <w:pPr>
        <w:pStyle w:val="Code"/>
      </w:pPr>
      <w:r w:rsidRPr="00093CBE">
        <w:t xml:space="preserve">    Gets the values set for the targeted Splunk instance. These are the </w:t>
      </w:r>
    </w:p>
    <w:p w:rsidR="00093CBE" w:rsidRDefault="00093CBE" w:rsidP="00F5219E">
      <w:pPr>
        <w:pStyle w:val="Code"/>
      </w:pPr>
      <w:r>
        <w:t xml:space="preserve">    </w:t>
      </w:r>
      <w:proofErr w:type="gramStart"/>
      <w:r w:rsidRPr="00093CBE">
        <w:t>settings</w:t>
      </w:r>
      <w:proofErr w:type="gramEnd"/>
      <w:r w:rsidRPr="00093CBE">
        <w:t xml:space="preserve"> found in the Splunk web interface Manager </w:t>
      </w:r>
      <w:r>
        <w:t>&gt;</w:t>
      </w:r>
      <w:r w:rsidRPr="00093CBE">
        <w:t xml:space="preserve"> System settings </w:t>
      </w:r>
      <w:r>
        <w:t>&gt;</w:t>
      </w:r>
      <w:r w:rsidRPr="00093CBE">
        <w:t xml:space="preserve"> </w:t>
      </w:r>
    </w:p>
    <w:p w:rsidR="00093CBE" w:rsidRPr="00093CBE" w:rsidRDefault="00093CBE" w:rsidP="00F5219E">
      <w:pPr>
        <w:pStyle w:val="Code"/>
      </w:pPr>
      <w:r>
        <w:t xml:space="preserve">    </w:t>
      </w:r>
      <w:r w:rsidRPr="00093CBE">
        <w:t>General settings</w:t>
      </w:r>
    </w:p>
    <w:p w:rsidR="00093CBE" w:rsidRPr="00093CBE" w:rsidRDefault="00093CBE" w:rsidP="00F5219E">
      <w:pPr>
        <w:pStyle w:val="Code"/>
      </w:pPr>
      <w:r w:rsidRPr="00093CBE">
        <w:t xml:space="preserve">    </w:t>
      </w:r>
    </w:p>
    <w:p w:rsidR="00093CBE" w:rsidRPr="00093CBE" w:rsidRDefault="00093CBE" w:rsidP="00F5219E">
      <w:pPr>
        <w:pStyle w:val="Code"/>
      </w:pPr>
    </w:p>
    <w:p w:rsidR="00093CBE" w:rsidRPr="00093CBE" w:rsidRDefault="00093CBE" w:rsidP="00F5219E">
      <w:pPr>
        <w:pStyle w:val="Code"/>
      </w:pPr>
      <w:r w:rsidRPr="00093CBE">
        <w:t>RELATED LINKS</w:t>
      </w:r>
    </w:p>
    <w:p w:rsidR="00093CBE" w:rsidRPr="00093CBE" w:rsidRDefault="00093CBE" w:rsidP="00F5219E">
      <w:pPr>
        <w:pStyle w:val="Code"/>
      </w:pPr>
      <w:r w:rsidRPr="00093CBE">
        <w:t xml:space="preserve">    Get-</w:t>
      </w:r>
      <w:proofErr w:type="spellStart"/>
      <w:r w:rsidRPr="00093CBE">
        <w:t>Splunkd</w:t>
      </w:r>
      <w:proofErr w:type="spellEnd"/>
      <w:r w:rsidRPr="00093CBE">
        <w:t xml:space="preserve"> </w:t>
      </w:r>
    </w:p>
    <w:p w:rsidR="00093CBE" w:rsidRPr="00093CBE" w:rsidRDefault="00093CBE" w:rsidP="00F5219E">
      <w:pPr>
        <w:pStyle w:val="Code"/>
      </w:pPr>
    </w:p>
    <w:p w:rsidR="00093CBE" w:rsidRPr="00093CBE" w:rsidRDefault="00093CBE" w:rsidP="00F5219E">
      <w:pPr>
        <w:pStyle w:val="Code"/>
      </w:pPr>
      <w:r w:rsidRPr="00093CBE">
        <w:t>REMARKS</w:t>
      </w:r>
    </w:p>
    <w:p w:rsidR="00093CBE" w:rsidRPr="00093CBE" w:rsidRDefault="00093CBE" w:rsidP="00F5219E">
      <w:pPr>
        <w:pStyle w:val="Code"/>
      </w:pPr>
      <w:r w:rsidRPr="00093CBE">
        <w:t xml:space="preserve">    To see the examples, type: "get-help Get-</w:t>
      </w:r>
      <w:proofErr w:type="spellStart"/>
      <w:r w:rsidRPr="00093CBE">
        <w:t>Splunkd</w:t>
      </w:r>
      <w:proofErr w:type="spellEnd"/>
      <w:r w:rsidRPr="00093CBE">
        <w:t xml:space="preserve"> -examples".</w:t>
      </w:r>
    </w:p>
    <w:p w:rsidR="00093CBE" w:rsidRPr="00093CBE" w:rsidRDefault="00093CBE" w:rsidP="00F5219E">
      <w:pPr>
        <w:pStyle w:val="Code"/>
      </w:pPr>
      <w:r w:rsidRPr="00093CBE">
        <w:t xml:space="preserve">    For more information, type: "get-help Get-</w:t>
      </w:r>
      <w:proofErr w:type="spellStart"/>
      <w:r w:rsidRPr="00093CBE">
        <w:t>Splunkd</w:t>
      </w:r>
      <w:proofErr w:type="spellEnd"/>
      <w:r w:rsidRPr="00093CBE">
        <w:t xml:space="preserve"> -detailed".</w:t>
      </w:r>
    </w:p>
    <w:p w:rsidR="00093CBE" w:rsidRPr="00093CBE" w:rsidRDefault="00093CBE" w:rsidP="00F5219E">
      <w:pPr>
        <w:pStyle w:val="Code"/>
      </w:pPr>
      <w:r w:rsidRPr="00093CBE">
        <w:t xml:space="preserve">    For technical information, type: "get-help Get-</w:t>
      </w:r>
      <w:proofErr w:type="spellStart"/>
      <w:r w:rsidRPr="00093CBE">
        <w:t>Splunkd</w:t>
      </w:r>
      <w:proofErr w:type="spellEnd"/>
      <w:r w:rsidRPr="00093CBE">
        <w:t xml:space="preserve"> -full".</w:t>
      </w:r>
    </w:p>
    <w:p w:rsidR="00093CBE" w:rsidRDefault="00093CBE" w:rsidP="00093CBE">
      <w:pPr>
        <w:pStyle w:val="Heading3"/>
      </w:pPr>
      <w:r>
        <w:t>Discussion</w:t>
      </w:r>
    </w:p>
    <w:p w:rsidR="00505FD9" w:rsidRDefault="003B1354" w:rsidP="00093CBE">
      <w:r>
        <w:t xml:space="preserve">The Splunk module contains detailed documentation for each of its </w:t>
      </w:r>
      <w:proofErr w:type="spellStart"/>
      <w:r w:rsidR="00093CBE">
        <w:t>cmdlet</w:t>
      </w:r>
      <w:r>
        <w:t>s</w:t>
      </w:r>
      <w:proofErr w:type="spellEnd"/>
      <w:r>
        <w:t xml:space="preserve">.  </w:t>
      </w:r>
      <w:r w:rsidR="001F625D">
        <w:t>Using</w:t>
      </w:r>
      <w:r w:rsidR="00093CBE">
        <w:t xml:space="preserve"> </w:t>
      </w:r>
      <w:r w:rsidR="00093CBE">
        <w:rPr>
          <w:rStyle w:val="ConstantWidth"/>
        </w:rPr>
        <w:t>Get-Help</w:t>
      </w:r>
      <w:r w:rsidR="00093CBE">
        <w:t xml:space="preserve"> </w:t>
      </w:r>
      <w:r w:rsidR="001F625D">
        <w:t xml:space="preserve">with the </w:t>
      </w:r>
      <w:r w:rsidR="001F625D" w:rsidRPr="00F56BF4">
        <w:rPr>
          <w:rStyle w:val="ConstantWidth"/>
        </w:rPr>
        <w:t>–Name</w:t>
      </w:r>
      <w:r w:rsidR="001F625D">
        <w:t xml:space="preserve"> parameter </w:t>
      </w:r>
      <w:r w:rsidR="00505FD9">
        <w:t>outputs</w:t>
      </w:r>
      <w:r w:rsidR="001F625D">
        <w:t xml:space="preserve"> the terse documentation shown in the above example.  </w:t>
      </w:r>
    </w:p>
    <w:p w:rsidR="001F625D" w:rsidRDefault="001F625D" w:rsidP="00093CBE">
      <w:r>
        <w:t xml:space="preserve">If you wish to view more detailed documentation, use the </w:t>
      </w:r>
      <w:r w:rsidRPr="001F625D">
        <w:rPr>
          <w:rStyle w:val="ConstantWidth"/>
        </w:rPr>
        <w:t>–Detailed</w:t>
      </w:r>
      <w:r>
        <w:t xml:space="preserve"> parameter to show more verbose </w:t>
      </w:r>
      <w:proofErr w:type="spellStart"/>
      <w:r w:rsidR="00093CBE">
        <w:t>cmdlet</w:t>
      </w:r>
      <w:proofErr w:type="spellEnd"/>
      <w:r w:rsidR="00093CBE">
        <w:t xml:space="preserve"> </w:t>
      </w:r>
      <w:r>
        <w:t>documentation:</w:t>
      </w:r>
    </w:p>
    <w:p w:rsidR="001F625D" w:rsidRDefault="001F625D" w:rsidP="00F5219E">
      <w:pPr>
        <w:pStyle w:val="Code"/>
      </w:pPr>
      <w:r>
        <w:t>PS &gt; Get-Help –Name Get-</w:t>
      </w:r>
      <w:proofErr w:type="spellStart"/>
      <w:r>
        <w:t>Splunkd</w:t>
      </w:r>
      <w:proofErr w:type="spellEnd"/>
      <w:r>
        <w:t xml:space="preserve"> </w:t>
      </w:r>
      <w:r w:rsidR="00440138">
        <w:t>–</w:t>
      </w:r>
      <w:r>
        <w:t>Detailed</w:t>
      </w:r>
    </w:p>
    <w:p w:rsidR="00440138" w:rsidRDefault="00440138" w:rsidP="00F5219E">
      <w:pPr>
        <w:pStyle w:val="Code"/>
      </w:pPr>
    </w:p>
    <w:p w:rsidR="001F625D" w:rsidRDefault="001F625D" w:rsidP="00F5219E">
      <w:pPr>
        <w:pStyle w:val="Code"/>
      </w:pPr>
      <w:r>
        <w:t>NAME</w:t>
      </w:r>
    </w:p>
    <w:p w:rsidR="001F625D" w:rsidRDefault="001F625D" w:rsidP="00F5219E">
      <w:pPr>
        <w:pStyle w:val="Code"/>
      </w:pPr>
      <w:r>
        <w:t xml:space="preserve">    Get-</w:t>
      </w:r>
      <w:proofErr w:type="spellStart"/>
      <w:r>
        <w:t>Splunkd</w:t>
      </w:r>
      <w:proofErr w:type="spellEnd"/>
    </w:p>
    <w:p w:rsidR="001F625D" w:rsidRDefault="001F625D" w:rsidP="00F5219E">
      <w:pPr>
        <w:pStyle w:val="Code"/>
      </w:pPr>
      <w:r>
        <w:t xml:space="preserve">    </w:t>
      </w:r>
    </w:p>
    <w:p w:rsidR="001F625D" w:rsidRDefault="001F625D" w:rsidP="00F5219E">
      <w:pPr>
        <w:pStyle w:val="Code"/>
      </w:pPr>
      <w:r>
        <w:t>SYNOPSIS</w:t>
      </w:r>
    </w:p>
    <w:p w:rsidR="001F625D" w:rsidRDefault="001F625D" w:rsidP="00F5219E">
      <w:pPr>
        <w:pStyle w:val="Code"/>
      </w:pPr>
      <w:r>
        <w:t xml:space="preserve">    Gets the values set for the targeted Splunk instance.</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SYNTAX</w:t>
      </w:r>
    </w:p>
    <w:p w:rsidR="001F625D" w:rsidRDefault="001F625D" w:rsidP="00F5219E">
      <w:pPr>
        <w:pStyle w:val="Code"/>
      </w:pPr>
      <w:r>
        <w:t xml:space="preserve">    Get-</w:t>
      </w:r>
      <w:proofErr w:type="spellStart"/>
      <w:r>
        <w:t>Splunkd</w:t>
      </w:r>
      <w:proofErr w:type="spellEnd"/>
      <w:r>
        <w:t xml:space="preserve"> [[-</w:t>
      </w:r>
      <w:proofErr w:type="spellStart"/>
      <w:r>
        <w:t>ComputerName</w:t>
      </w:r>
      <w:proofErr w:type="spellEnd"/>
      <w:r>
        <w:t xml:space="preserve">] [&lt;String&gt;]] [[-Port] [&lt;Int32&gt;]] [[-Protocol] </w:t>
      </w:r>
    </w:p>
    <w:p w:rsidR="001F625D" w:rsidRDefault="001F625D" w:rsidP="00F5219E">
      <w:pPr>
        <w:pStyle w:val="Code"/>
      </w:pPr>
      <w:r>
        <w:t xml:space="preserve">      [&lt;String&gt;]] [[-Timeout] [&lt;Int32&gt;]] [[-Credential] [&lt;</w:t>
      </w:r>
      <w:proofErr w:type="spellStart"/>
      <w:r>
        <w:t>PSCredential</w:t>
      </w:r>
      <w:proofErr w:type="spellEnd"/>
      <w:r>
        <w:t xml:space="preserve">&gt;]] </w:t>
      </w:r>
    </w:p>
    <w:p w:rsidR="001F625D" w:rsidRDefault="001F625D" w:rsidP="00F5219E">
      <w:pPr>
        <w:pStyle w:val="Code"/>
      </w:pPr>
      <w:r>
        <w:t xml:space="preserve">      [&lt;</w:t>
      </w:r>
      <w:proofErr w:type="spellStart"/>
      <w:r>
        <w:t>CommonParameters</w:t>
      </w:r>
      <w:proofErr w:type="spellEnd"/>
      <w:r>
        <w:t>&gt;]</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DESCRIPTION</w:t>
      </w:r>
    </w:p>
    <w:p w:rsidR="001F625D" w:rsidRDefault="001F625D" w:rsidP="00F5219E">
      <w:pPr>
        <w:pStyle w:val="Code"/>
      </w:pPr>
      <w:r>
        <w:t xml:space="preserve">    Gets the values set for the targeted Splunk instance. These are the </w:t>
      </w:r>
    </w:p>
    <w:p w:rsidR="001F625D" w:rsidRDefault="001F625D" w:rsidP="00F5219E">
      <w:pPr>
        <w:pStyle w:val="Code"/>
      </w:pPr>
      <w:r>
        <w:t xml:space="preserve">    </w:t>
      </w:r>
      <w:proofErr w:type="gramStart"/>
      <w:r>
        <w:t>settings</w:t>
      </w:r>
      <w:proofErr w:type="gramEnd"/>
      <w:r>
        <w:t xml:space="preserve"> found in the Splunk web interface Manager </w:t>
      </w:r>
      <w:r w:rsidR="00281D5E">
        <w:t>&gt;</w:t>
      </w:r>
      <w:r>
        <w:t xml:space="preserve"> System settings </w:t>
      </w:r>
      <w:r w:rsidR="00281D5E">
        <w:t>&gt;</w:t>
      </w:r>
      <w:r>
        <w:t xml:space="preserve"> </w:t>
      </w:r>
    </w:p>
    <w:p w:rsidR="001F625D" w:rsidRDefault="001F625D" w:rsidP="00F5219E">
      <w:pPr>
        <w:pStyle w:val="Code"/>
      </w:pPr>
      <w:r>
        <w:t xml:space="preserve">    General settings</w:t>
      </w:r>
    </w:p>
    <w:p w:rsidR="001F625D" w:rsidRDefault="001F625D" w:rsidP="00F5219E">
      <w:pPr>
        <w:pStyle w:val="Code"/>
      </w:pPr>
      <w:r>
        <w:t xml:space="preserve">    </w:t>
      </w:r>
    </w:p>
    <w:p w:rsidR="001F625D" w:rsidRDefault="001F625D" w:rsidP="00F5219E">
      <w:pPr>
        <w:pStyle w:val="Code"/>
      </w:pPr>
    </w:p>
    <w:p w:rsidR="001F625D" w:rsidRDefault="001F625D" w:rsidP="00F5219E">
      <w:pPr>
        <w:pStyle w:val="Code"/>
      </w:pPr>
      <w:r>
        <w:t>PARAMETERS</w:t>
      </w:r>
    </w:p>
    <w:p w:rsidR="001F625D" w:rsidRDefault="001F625D" w:rsidP="00F5219E">
      <w:pPr>
        <w:pStyle w:val="Code"/>
      </w:pPr>
      <w:r>
        <w:t xml:space="preserve">    -</w:t>
      </w:r>
      <w:proofErr w:type="spellStart"/>
      <w:r>
        <w:t>ComputerName</w:t>
      </w:r>
      <w:proofErr w:type="spellEnd"/>
      <w:r>
        <w:t xml:space="preserve"> &lt;String&gt;</w:t>
      </w:r>
    </w:p>
    <w:p w:rsidR="001F625D" w:rsidRDefault="001F625D" w:rsidP="00F5219E">
      <w:pPr>
        <w:pStyle w:val="Code"/>
      </w:pPr>
      <w:r>
        <w:t xml:space="preserve">        Name of the Splunk instance to get the settings for (Default is </w:t>
      </w:r>
    </w:p>
    <w:p w:rsidR="001F625D" w:rsidRDefault="001F625D" w:rsidP="00F5219E">
      <w:pPr>
        <w:pStyle w:val="Code"/>
      </w:pPr>
      <w:r>
        <w:t xml:space="preserve">        $</w:t>
      </w:r>
      <w:proofErr w:type="spellStart"/>
      <w:r>
        <w:t>SplunkDefaultConnectionObject.ComputerName</w:t>
      </w:r>
      <w:proofErr w:type="spellEnd"/>
      <w:r>
        <w:t>.)</w:t>
      </w:r>
    </w:p>
    <w:p w:rsidR="001F625D" w:rsidRDefault="001F625D" w:rsidP="00F5219E">
      <w:pPr>
        <w:pStyle w:val="Code"/>
      </w:pPr>
      <w:r>
        <w:t xml:space="preserve">        </w:t>
      </w:r>
    </w:p>
    <w:p w:rsidR="001F625D" w:rsidRDefault="001F625D" w:rsidP="00F5219E">
      <w:pPr>
        <w:pStyle w:val="Code"/>
      </w:pPr>
      <w:r>
        <w:t xml:space="preserve">    -Port &lt;Int32&gt;</w:t>
      </w:r>
    </w:p>
    <w:p w:rsidR="001F625D" w:rsidRDefault="001F625D" w:rsidP="00F5219E">
      <w:pPr>
        <w:pStyle w:val="Code"/>
      </w:pPr>
      <w:r>
        <w:t xml:space="preserve">        Port of the REST Instance (i.e. 8089) (Default is </w:t>
      </w:r>
    </w:p>
    <w:p w:rsidR="001F625D" w:rsidRDefault="001F625D" w:rsidP="00F5219E">
      <w:pPr>
        <w:pStyle w:val="Code"/>
      </w:pPr>
      <w:r>
        <w:t xml:space="preserve">        $</w:t>
      </w:r>
      <w:proofErr w:type="spellStart"/>
      <w:r>
        <w:t>SplunkDefaultConnectionObject.Port</w:t>
      </w:r>
      <w:proofErr w:type="spellEnd"/>
      <w:r>
        <w:t>.)</w:t>
      </w:r>
    </w:p>
    <w:p w:rsidR="001F625D" w:rsidRDefault="001F625D" w:rsidP="00F5219E">
      <w:pPr>
        <w:pStyle w:val="Code"/>
      </w:pPr>
      <w:r>
        <w:t xml:space="preserve">        </w:t>
      </w:r>
    </w:p>
    <w:p w:rsidR="001F625D" w:rsidRDefault="001F625D" w:rsidP="00F5219E">
      <w:pPr>
        <w:pStyle w:val="Code"/>
      </w:pPr>
      <w:r>
        <w:t xml:space="preserve">    -Protocol &lt;String&gt;</w:t>
      </w:r>
    </w:p>
    <w:p w:rsidR="001F625D" w:rsidRDefault="001F625D" w:rsidP="00F5219E">
      <w:pPr>
        <w:pStyle w:val="Code"/>
      </w:pPr>
      <w:r>
        <w:lastRenderedPageBreak/>
        <w:t xml:space="preserve">        Protocol to use to access the REST API must be 'http' or 'https' </w:t>
      </w:r>
    </w:p>
    <w:p w:rsidR="001F625D" w:rsidRDefault="001F625D" w:rsidP="00F5219E">
      <w:pPr>
        <w:pStyle w:val="Code"/>
      </w:pPr>
      <w:r>
        <w:t xml:space="preserve">        (Default is $</w:t>
      </w:r>
      <w:proofErr w:type="spellStart"/>
      <w:r>
        <w:t>SplunkDefaultConnectionObject.Protocol</w:t>
      </w:r>
      <w:proofErr w:type="spellEnd"/>
      <w:r>
        <w:t>.)</w:t>
      </w:r>
    </w:p>
    <w:p w:rsidR="001F625D" w:rsidRDefault="001F625D" w:rsidP="00F5219E">
      <w:pPr>
        <w:pStyle w:val="Code"/>
      </w:pPr>
      <w:r>
        <w:t xml:space="preserve">        </w:t>
      </w:r>
    </w:p>
    <w:p w:rsidR="001F625D" w:rsidRDefault="001F625D" w:rsidP="00F5219E">
      <w:pPr>
        <w:pStyle w:val="Code"/>
      </w:pPr>
      <w:r>
        <w:t xml:space="preserve">    -Timeout &lt;Int32&gt;</w:t>
      </w:r>
    </w:p>
    <w:p w:rsidR="001F625D" w:rsidRDefault="001F625D" w:rsidP="00F5219E">
      <w:pPr>
        <w:pStyle w:val="Code"/>
      </w:pPr>
      <w:r>
        <w:t xml:space="preserve">        How long to wait for the REST API to respond (Default is </w:t>
      </w:r>
    </w:p>
    <w:p w:rsidR="001F625D" w:rsidRDefault="001F625D" w:rsidP="00F5219E">
      <w:pPr>
        <w:pStyle w:val="Code"/>
      </w:pPr>
      <w:r>
        <w:t xml:space="preserve">        $</w:t>
      </w:r>
      <w:proofErr w:type="spellStart"/>
      <w:r>
        <w:t>SplunkDefaultConnectionObject.Timeout</w:t>
      </w:r>
      <w:proofErr w:type="spellEnd"/>
      <w:r>
        <w:t>.)</w:t>
      </w:r>
    </w:p>
    <w:p w:rsidR="001F625D" w:rsidRDefault="001F625D" w:rsidP="00F5219E">
      <w:pPr>
        <w:pStyle w:val="Code"/>
      </w:pPr>
      <w:r>
        <w:t xml:space="preserve">        </w:t>
      </w:r>
    </w:p>
    <w:p w:rsidR="001F625D" w:rsidRDefault="001F625D" w:rsidP="00F5219E">
      <w:pPr>
        <w:pStyle w:val="Code"/>
      </w:pPr>
      <w:r>
        <w:t xml:space="preserve">    -Credential &lt;</w:t>
      </w:r>
      <w:proofErr w:type="spellStart"/>
      <w:r>
        <w:t>PSCredential</w:t>
      </w:r>
      <w:proofErr w:type="spellEnd"/>
      <w:r>
        <w:t>&gt;</w:t>
      </w:r>
    </w:p>
    <w:p w:rsidR="001F625D" w:rsidRDefault="001F625D" w:rsidP="00F5219E">
      <w:pPr>
        <w:pStyle w:val="Code"/>
      </w:pPr>
      <w:r>
        <w:t xml:space="preserve">        Credential object with the user name and password used to access the </w:t>
      </w:r>
    </w:p>
    <w:p w:rsidR="001F625D" w:rsidRDefault="001F625D" w:rsidP="00F5219E">
      <w:pPr>
        <w:pStyle w:val="Code"/>
      </w:pPr>
      <w:r>
        <w:t xml:space="preserve">        REST API (Default is $</w:t>
      </w:r>
      <w:proofErr w:type="spellStart"/>
      <w:r>
        <w:t>SplunkDefaultConnectionObject.Credential</w:t>
      </w:r>
      <w:proofErr w:type="spellEnd"/>
      <w:r>
        <w:t>.)</w:t>
      </w:r>
    </w:p>
    <w:p w:rsidR="001F625D" w:rsidRDefault="001F625D" w:rsidP="00F5219E">
      <w:pPr>
        <w:pStyle w:val="Code"/>
      </w:pPr>
      <w:r>
        <w:t xml:space="preserve">        </w:t>
      </w:r>
    </w:p>
    <w:p w:rsidR="001F625D" w:rsidRDefault="001F625D" w:rsidP="00F5219E">
      <w:pPr>
        <w:pStyle w:val="Code"/>
      </w:pPr>
      <w:r>
        <w:t xml:space="preserve">    &lt;</w:t>
      </w:r>
      <w:proofErr w:type="spellStart"/>
      <w:r>
        <w:t>CommonParameters</w:t>
      </w:r>
      <w:proofErr w:type="spellEnd"/>
      <w:r>
        <w:t>&gt;</w:t>
      </w:r>
    </w:p>
    <w:p w:rsidR="001F625D" w:rsidRDefault="001F625D" w:rsidP="00F5219E">
      <w:pPr>
        <w:pStyle w:val="Code"/>
      </w:pPr>
      <w:r>
        <w:t xml:space="preserve">        This </w:t>
      </w:r>
      <w:proofErr w:type="spellStart"/>
      <w:r>
        <w:t>cmdlet</w:t>
      </w:r>
      <w:proofErr w:type="spellEnd"/>
      <w:r>
        <w:t xml:space="preserve"> supports the common parameters: Verbose, Debug,</w:t>
      </w:r>
    </w:p>
    <w:p w:rsidR="001F625D" w:rsidRDefault="001F625D" w:rsidP="00F5219E">
      <w:pPr>
        <w:pStyle w:val="Code"/>
      </w:pPr>
      <w:r>
        <w:t xml:space="preserve">        </w:t>
      </w:r>
      <w:proofErr w:type="spellStart"/>
      <w:r>
        <w:t>ErrorAction</w:t>
      </w:r>
      <w:proofErr w:type="spellEnd"/>
      <w:r>
        <w:t xml:space="preserve">, </w:t>
      </w:r>
      <w:proofErr w:type="spellStart"/>
      <w:r>
        <w:t>ErrorVariable</w:t>
      </w:r>
      <w:proofErr w:type="spellEnd"/>
      <w:r>
        <w:t xml:space="preserve">, </w:t>
      </w:r>
      <w:proofErr w:type="spellStart"/>
      <w:r>
        <w:t>WarningAction</w:t>
      </w:r>
      <w:proofErr w:type="spellEnd"/>
      <w:r>
        <w:t xml:space="preserve">, </w:t>
      </w:r>
      <w:proofErr w:type="spellStart"/>
      <w:r>
        <w:t>WarningVariable</w:t>
      </w:r>
      <w:proofErr w:type="spellEnd"/>
      <w:r>
        <w:t>,</w:t>
      </w:r>
    </w:p>
    <w:p w:rsidR="001F625D" w:rsidRDefault="001F625D" w:rsidP="00F5219E">
      <w:pPr>
        <w:pStyle w:val="Code"/>
      </w:pPr>
      <w:r>
        <w:t xml:space="preserve">        </w:t>
      </w:r>
      <w:proofErr w:type="spellStart"/>
      <w:r>
        <w:t>OutBuffer</w:t>
      </w:r>
      <w:proofErr w:type="spellEnd"/>
      <w:r>
        <w:t xml:space="preserve"> and </w:t>
      </w:r>
      <w:proofErr w:type="spellStart"/>
      <w:r>
        <w:t>OutVariable</w:t>
      </w:r>
      <w:proofErr w:type="spellEnd"/>
      <w:r>
        <w:t>. For more information, type,</w:t>
      </w:r>
    </w:p>
    <w:p w:rsidR="001F625D" w:rsidRDefault="001F625D" w:rsidP="00F5219E">
      <w:pPr>
        <w:pStyle w:val="Code"/>
      </w:pPr>
      <w:r>
        <w:t xml:space="preserve">        "</w:t>
      </w:r>
      <w:proofErr w:type="gramStart"/>
      <w:r>
        <w:t>get-help</w:t>
      </w:r>
      <w:proofErr w:type="gramEnd"/>
      <w:r>
        <w:t xml:space="preserve"> </w:t>
      </w:r>
      <w:proofErr w:type="spellStart"/>
      <w:r>
        <w:t>about_commonparameters</w:t>
      </w:r>
      <w:proofErr w:type="spellEnd"/>
      <w:r>
        <w:t>".</w:t>
      </w:r>
    </w:p>
    <w:p w:rsidR="001F625D" w:rsidRDefault="001F625D" w:rsidP="00F5219E">
      <w:pPr>
        <w:pStyle w:val="Code"/>
      </w:pPr>
      <w:r>
        <w:t xml:space="preserve">    </w:t>
      </w:r>
    </w:p>
    <w:p w:rsidR="001F625D" w:rsidRDefault="001F625D" w:rsidP="00F5219E">
      <w:pPr>
        <w:pStyle w:val="Code"/>
      </w:pPr>
      <w:r>
        <w:t xml:space="preserve">    -------------------------- EXAMPLE 1 --------------------------</w:t>
      </w:r>
    </w:p>
    <w:p w:rsidR="001F625D" w:rsidRDefault="001F625D" w:rsidP="00F5219E">
      <w:pPr>
        <w:pStyle w:val="Code"/>
      </w:pPr>
      <w:r>
        <w:t xml:space="preserve">    </w:t>
      </w:r>
    </w:p>
    <w:p w:rsidR="001F625D" w:rsidRDefault="001F625D" w:rsidP="00F5219E">
      <w:pPr>
        <w:pStyle w:val="Code"/>
      </w:pPr>
      <w:r>
        <w:t xml:space="preserve">    Get-</w:t>
      </w:r>
      <w:proofErr w:type="spellStart"/>
      <w:r>
        <w:t>Splunkd</w:t>
      </w:r>
      <w:proofErr w:type="spellEnd"/>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1F625D" w:rsidRDefault="001F625D" w:rsidP="00F5219E">
      <w:pPr>
        <w:pStyle w:val="Code"/>
      </w:pPr>
      <w:r>
        <w:t xml:space="preserve">    Gets the values set for the targeted Splunk instance using the </w:t>
      </w:r>
    </w:p>
    <w:p w:rsidR="001F625D" w:rsidRDefault="001F625D" w:rsidP="00F5219E">
      <w:pPr>
        <w:pStyle w:val="Code"/>
      </w:pPr>
      <w:r>
        <w:t xml:space="preserve">    </w:t>
      </w:r>
      <w:proofErr w:type="gramStart"/>
      <w:r>
        <w:t>$</w:t>
      </w:r>
      <w:proofErr w:type="spellStart"/>
      <w:r>
        <w:t>SplunkDefaultConnectionObject</w:t>
      </w:r>
      <w:proofErr w:type="spellEnd"/>
      <w:r>
        <w:t xml:space="preserve"> settings.</w:t>
      </w:r>
      <w:proofErr w:type="gramEnd"/>
      <w:r>
        <w:t xml:space="preserve">            </w:t>
      </w:r>
    </w:p>
    <w:p w:rsidR="001F625D" w:rsidRDefault="001F625D" w:rsidP="00F5219E">
      <w:pPr>
        <w:pStyle w:val="Code"/>
      </w:pPr>
      <w:r>
        <w:t>...</w:t>
      </w:r>
    </w:p>
    <w:p w:rsidR="001F625D" w:rsidRDefault="001F625D" w:rsidP="00F5219E">
      <w:pPr>
        <w:pStyle w:val="Code"/>
      </w:pPr>
      <w:r>
        <w:t xml:space="preserve">    </w:t>
      </w:r>
    </w:p>
    <w:p w:rsidR="001F625D" w:rsidRDefault="001F625D" w:rsidP="00F5219E">
      <w:pPr>
        <w:pStyle w:val="Code"/>
      </w:pPr>
      <w:r>
        <w:t>REMARKS</w:t>
      </w:r>
    </w:p>
    <w:p w:rsidR="001F625D" w:rsidRDefault="001F625D" w:rsidP="00F5219E">
      <w:pPr>
        <w:pStyle w:val="Code"/>
      </w:pPr>
      <w:r>
        <w:t xml:space="preserve">    To see the examples, type: "get-help Get-</w:t>
      </w:r>
      <w:proofErr w:type="spellStart"/>
      <w:r>
        <w:t>Splunkd</w:t>
      </w:r>
      <w:proofErr w:type="spellEnd"/>
      <w:r>
        <w:t xml:space="preserve"> -examples".</w:t>
      </w:r>
    </w:p>
    <w:p w:rsidR="001F625D" w:rsidRDefault="001F625D" w:rsidP="00F5219E">
      <w:pPr>
        <w:pStyle w:val="Code"/>
      </w:pPr>
      <w:r>
        <w:t xml:space="preserve">    For more information, type: "get-help Get-</w:t>
      </w:r>
      <w:proofErr w:type="spellStart"/>
      <w:r>
        <w:t>Splunkd</w:t>
      </w:r>
      <w:proofErr w:type="spellEnd"/>
      <w:r>
        <w:t xml:space="preserve"> -detailed".</w:t>
      </w:r>
    </w:p>
    <w:p w:rsidR="001F625D" w:rsidRDefault="001F625D" w:rsidP="00F5219E">
      <w:pPr>
        <w:pStyle w:val="Code"/>
      </w:pPr>
      <w:r>
        <w:t xml:space="preserve">    For technical information, type: "get-help Get-</w:t>
      </w:r>
      <w:proofErr w:type="spellStart"/>
      <w:r>
        <w:t>Splunkd</w:t>
      </w:r>
      <w:proofErr w:type="spellEnd"/>
      <w:r>
        <w:t xml:space="preserve"> -full".</w:t>
      </w:r>
    </w:p>
    <w:p w:rsidR="001F625D" w:rsidRDefault="001F625D" w:rsidP="00F5219E">
      <w:pPr>
        <w:pStyle w:val="Code"/>
      </w:pPr>
    </w:p>
    <w:p w:rsidR="001F625D" w:rsidRDefault="001F625D" w:rsidP="00F5219E">
      <w:pPr>
        <w:pStyle w:val="Code"/>
      </w:pPr>
    </w:p>
    <w:p w:rsidR="001F625D" w:rsidRDefault="001F625D" w:rsidP="00093CBE">
      <w:r>
        <w:t xml:space="preserve">You can use the </w:t>
      </w:r>
      <w:r w:rsidRPr="001F625D">
        <w:rPr>
          <w:rStyle w:val="ConstantWidth"/>
        </w:rPr>
        <w:t>–Examples</w:t>
      </w:r>
      <w:r>
        <w:t xml:space="preserve"> parameter to see the examples for the specified </w:t>
      </w:r>
      <w:proofErr w:type="spellStart"/>
      <w:r>
        <w:t>cmdlet</w:t>
      </w:r>
      <w:proofErr w:type="spellEnd"/>
      <w:r>
        <w:t>:</w:t>
      </w:r>
    </w:p>
    <w:p w:rsidR="001F625D" w:rsidRDefault="001F625D" w:rsidP="00F5219E">
      <w:pPr>
        <w:pStyle w:val="Code"/>
      </w:pPr>
      <w:r>
        <w:t>PS &gt; Get-Help –Name Get-</w:t>
      </w:r>
      <w:proofErr w:type="spellStart"/>
      <w:r>
        <w:t>Splunkd</w:t>
      </w:r>
      <w:proofErr w:type="spellEnd"/>
      <w:r>
        <w:t xml:space="preserve"> -Examples</w:t>
      </w:r>
    </w:p>
    <w:p w:rsidR="001F625D" w:rsidRDefault="001F625D" w:rsidP="00F5219E">
      <w:pPr>
        <w:pStyle w:val="Code"/>
      </w:pPr>
      <w:r>
        <w:t>NAME</w:t>
      </w:r>
    </w:p>
    <w:p w:rsidR="001F625D" w:rsidRDefault="001F625D" w:rsidP="00F5219E">
      <w:pPr>
        <w:pStyle w:val="Code"/>
      </w:pPr>
      <w:r>
        <w:t xml:space="preserve">    Get-</w:t>
      </w:r>
      <w:proofErr w:type="spellStart"/>
      <w:r>
        <w:t>Splunkd</w:t>
      </w:r>
      <w:proofErr w:type="spellEnd"/>
    </w:p>
    <w:p w:rsidR="001F625D" w:rsidRDefault="001F625D" w:rsidP="00F5219E">
      <w:pPr>
        <w:pStyle w:val="Code"/>
      </w:pPr>
      <w:r>
        <w:t xml:space="preserve">    </w:t>
      </w:r>
    </w:p>
    <w:p w:rsidR="001F625D" w:rsidRDefault="001F625D" w:rsidP="00F5219E">
      <w:pPr>
        <w:pStyle w:val="Code"/>
      </w:pPr>
      <w:r>
        <w:t>SYNOPSIS</w:t>
      </w:r>
    </w:p>
    <w:p w:rsidR="001F625D" w:rsidRDefault="001F625D" w:rsidP="00F5219E">
      <w:pPr>
        <w:pStyle w:val="Code"/>
      </w:pPr>
      <w:r>
        <w:t xml:space="preserve">    Gets the values set for the targeted Splunk instance.</w:t>
      </w:r>
    </w:p>
    <w:p w:rsidR="001F625D" w:rsidRDefault="001F625D" w:rsidP="00F5219E">
      <w:pPr>
        <w:pStyle w:val="Code"/>
      </w:pPr>
      <w:r>
        <w:t xml:space="preserve">    </w:t>
      </w:r>
    </w:p>
    <w:p w:rsidR="001F625D" w:rsidRDefault="001F625D" w:rsidP="00F5219E">
      <w:pPr>
        <w:pStyle w:val="Code"/>
      </w:pPr>
      <w:r>
        <w:t xml:space="preserve">    -------------------------- EXAMPLE 1 --------------------------</w:t>
      </w:r>
    </w:p>
    <w:p w:rsidR="001F625D" w:rsidRDefault="001F625D" w:rsidP="00F5219E">
      <w:pPr>
        <w:pStyle w:val="Code"/>
      </w:pPr>
      <w:r>
        <w:t xml:space="preserve">    </w:t>
      </w:r>
    </w:p>
    <w:p w:rsidR="001F625D" w:rsidRDefault="001F625D" w:rsidP="00F5219E">
      <w:pPr>
        <w:pStyle w:val="Code"/>
      </w:pPr>
      <w:r>
        <w:t xml:space="preserve">    Get-</w:t>
      </w:r>
      <w:proofErr w:type="spellStart"/>
      <w:r>
        <w:t>Splunkd</w:t>
      </w:r>
      <w:proofErr w:type="spellEnd"/>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1F625D" w:rsidRDefault="001F625D" w:rsidP="00F5219E">
      <w:pPr>
        <w:pStyle w:val="Code"/>
      </w:pPr>
      <w:r>
        <w:t xml:space="preserve">    Gets the values set for the targeted Splunk instance using the </w:t>
      </w:r>
    </w:p>
    <w:p w:rsidR="001F625D" w:rsidRDefault="001F625D" w:rsidP="00F5219E">
      <w:pPr>
        <w:pStyle w:val="Code"/>
      </w:pPr>
      <w:r>
        <w:t xml:space="preserve">    </w:t>
      </w:r>
      <w:proofErr w:type="gramStart"/>
      <w:r>
        <w:t>$</w:t>
      </w:r>
      <w:proofErr w:type="spellStart"/>
      <w:r>
        <w:t>SplunkDefaultConnectionObject</w:t>
      </w:r>
      <w:proofErr w:type="spellEnd"/>
      <w:r>
        <w:t xml:space="preserve"> settings.</w:t>
      </w:r>
      <w:proofErr w:type="gramEnd"/>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 EXAMPLE 2 --------------------------</w:t>
      </w:r>
    </w:p>
    <w:p w:rsidR="001F625D" w:rsidRDefault="001F625D" w:rsidP="00F5219E">
      <w:pPr>
        <w:pStyle w:val="Code"/>
      </w:pPr>
      <w:r>
        <w:t xml:space="preserve">    </w:t>
      </w:r>
    </w:p>
    <w:p w:rsidR="003F02D1" w:rsidRDefault="001F625D" w:rsidP="00F5219E">
      <w:pPr>
        <w:pStyle w:val="Code"/>
      </w:pPr>
      <w:r>
        <w:t xml:space="preserve">    Get-</w:t>
      </w:r>
      <w:proofErr w:type="spellStart"/>
      <w:r>
        <w:t>Splunkd</w:t>
      </w:r>
      <w:proofErr w:type="spellEnd"/>
      <w:r>
        <w:t xml:space="preserve"> -</w:t>
      </w:r>
      <w:proofErr w:type="spellStart"/>
      <w:r>
        <w:t>ComputerName</w:t>
      </w:r>
      <w:proofErr w:type="spellEnd"/>
      <w:r>
        <w:t xml:space="preserve"> </w:t>
      </w:r>
      <w:proofErr w:type="spellStart"/>
      <w:r>
        <w:t>MySplunkInstance</w:t>
      </w:r>
      <w:proofErr w:type="spellEnd"/>
      <w:r>
        <w:t xml:space="preserve"> -Port 8089 -Protocol https </w:t>
      </w:r>
      <w:r w:rsidR="003F02D1">
        <w:t>`</w:t>
      </w:r>
    </w:p>
    <w:p w:rsidR="001F625D" w:rsidRDefault="003F02D1" w:rsidP="00F5219E">
      <w:pPr>
        <w:pStyle w:val="Code"/>
      </w:pPr>
      <w:r>
        <w:t xml:space="preserve">        </w:t>
      </w:r>
      <w:r w:rsidR="001F625D">
        <w:t>–Timeout 5000 -Credential $</w:t>
      </w:r>
      <w:proofErr w:type="spellStart"/>
      <w:r w:rsidR="001F625D">
        <w:t>MyCreds</w:t>
      </w:r>
      <w:proofErr w:type="spellEnd"/>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lastRenderedPageBreak/>
        <w:t xml:space="preserve">    Gets the values set for </w:t>
      </w:r>
      <w:proofErr w:type="spellStart"/>
      <w:r>
        <w:t>MySplunkInstance</w:t>
      </w:r>
      <w:proofErr w:type="spellEnd"/>
      <w:r>
        <w:t xml:space="preserve"> connecting on port 8089 with a 5 </w:t>
      </w:r>
    </w:p>
    <w:p w:rsidR="001F625D" w:rsidRDefault="003F02D1" w:rsidP="00F5219E">
      <w:pPr>
        <w:pStyle w:val="Code"/>
      </w:pPr>
      <w:r>
        <w:t xml:space="preserve">    </w:t>
      </w:r>
      <w:proofErr w:type="gramStart"/>
      <w:r w:rsidR="001F625D">
        <w:t>second</w:t>
      </w:r>
      <w:proofErr w:type="gramEnd"/>
      <w:r w:rsidR="001F625D">
        <w:t xml:space="preserve"> timeout.</w:t>
      </w:r>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 EXAMPLE 3 --------------------------</w:t>
      </w:r>
    </w:p>
    <w:p w:rsidR="001F625D" w:rsidRDefault="001F625D" w:rsidP="00F5219E">
      <w:pPr>
        <w:pStyle w:val="Code"/>
      </w:pPr>
      <w:r>
        <w:t xml:space="preserve">    </w:t>
      </w:r>
    </w:p>
    <w:p w:rsidR="001F625D" w:rsidRDefault="001F625D" w:rsidP="00F5219E">
      <w:pPr>
        <w:pStyle w:val="Code"/>
      </w:pPr>
      <w:r>
        <w:t xml:space="preserve">    $</w:t>
      </w:r>
      <w:proofErr w:type="spellStart"/>
      <w:r>
        <w:t>SplunkServers</w:t>
      </w:r>
      <w:proofErr w:type="spellEnd"/>
      <w:r>
        <w:t xml:space="preserve"> | Get-</w:t>
      </w:r>
      <w:proofErr w:type="spellStart"/>
      <w:r>
        <w:t>Splunkd</w:t>
      </w:r>
      <w:proofErr w:type="spellEnd"/>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each Splunk server in the pipeline using the </w:t>
      </w:r>
    </w:p>
    <w:p w:rsidR="001F625D" w:rsidRDefault="003F02D1" w:rsidP="00F5219E">
      <w:pPr>
        <w:pStyle w:val="Code"/>
      </w:pPr>
      <w:r>
        <w:t xml:space="preserve">    </w:t>
      </w:r>
      <w:proofErr w:type="gramStart"/>
      <w:r w:rsidR="001F625D">
        <w:t>$</w:t>
      </w:r>
      <w:proofErr w:type="spellStart"/>
      <w:r w:rsidR="001F625D">
        <w:t>SplunkDefaultConnectionObject</w:t>
      </w:r>
      <w:proofErr w:type="spellEnd"/>
      <w:r w:rsidR="001F625D">
        <w:t xml:space="preserve"> settings.</w:t>
      </w:r>
      <w:proofErr w:type="gramEnd"/>
    </w:p>
    <w:p w:rsidR="001F625D" w:rsidRDefault="001F625D" w:rsidP="00F5219E">
      <w:pPr>
        <w:pStyle w:val="Code"/>
      </w:pPr>
      <w:r>
        <w:t xml:space="preserve">    </w:t>
      </w:r>
    </w:p>
    <w:p w:rsidR="001F625D" w:rsidRDefault="001F625D" w:rsidP="00F5219E">
      <w:pPr>
        <w:pStyle w:val="Code"/>
      </w:pPr>
      <w:r>
        <w:t xml:space="preserve">    </w:t>
      </w:r>
      <w:r w:rsidR="003F02D1">
        <w:t xml:space="preserve">   </w:t>
      </w:r>
      <w:r>
        <w:t xml:space="preserve">    </w:t>
      </w:r>
    </w:p>
    <w:p w:rsidR="001F625D" w:rsidRDefault="001F625D" w:rsidP="00F5219E">
      <w:pPr>
        <w:pStyle w:val="Code"/>
      </w:pPr>
      <w:r>
        <w:t xml:space="preserve">    -------------------------- EXAMPLE 4 --------------------------</w:t>
      </w:r>
    </w:p>
    <w:p w:rsidR="001F625D" w:rsidRDefault="001F625D" w:rsidP="00F5219E">
      <w:pPr>
        <w:pStyle w:val="Code"/>
      </w:pPr>
      <w:r>
        <w:t xml:space="preserve">    </w:t>
      </w:r>
    </w:p>
    <w:p w:rsidR="003F02D1" w:rsidRDefault="001F625D" w:rsidP="00F5219E">
      <w:pPr>
        <w:pStyle w:val="Code"/>
      </w:pPr>
      <w:r>
        <w:t xml:space="preserve">    $</w:t>
      </w:r>
      <w:proofErr w:type="spellStart"/>
      <w:r>
        <w:t>SplunkServers</w:t>
      </w:r>
      <w:proofErr w:type="spellEnd"/>
      <w:r>
        <w:t xml:space="preserve"> | Get-</w:t>
      </w:r>
      <w:proofErr w:type="spellStart"/>
      <w:r>
        <w:t>Splunkd</w:t>
      </w:r>
      <w:proofErr w:type="spellEnd"/>
      <w:r>
        <w:t xml:space="preserve"> -Port 8089 -Protocol https -Timeout 5000 </w:t>
      </w:r>
      <w:r w:rsidR="003F02D1">
        <w:t>`</w:t>
      </w:r>
    </w:p>
    <w:p w:rsidR="001F625D" w:rsidRDefault="003F02D1" w:rsidP="00F5219E">
      <w:pPr>
        <w:pStyle w:val="Code"/>
      </w:pPr>
      <w:r>
        <w:t xml:space="preserve">        –</w:t>
      </w:r>
      <w:r w:rsidR="001F625D">
        <w:t>Credential $</w:t>
      </w:r>
      <w:proofErr w:type="spellStart"/>
      <w:r w:rsidR="001F625D">
        <w:t>MyCreds</w:t>
      </w:r>
      <w:proofErr w:type="spellEnd"/>
    </w:p>
    <w:p w:rsidR="001F625D" w:rsidRDefault="001F625D" w:rsidP="00F5219E">
      <w:pPr>
        <w:pStyle w:val="Code"/>
      </w:pPr>
      <w:r>
        <w:t xml:space="preserve">    </w:t>
      </w:r>
    </w:p>
    <w:p w:rsidR="001F625D" w:rsidRDefault="001F625D" w:rsidP="00F5219E">
      <w:pPr>
        <w:pStyle w:val="Code"/>
      </w:pPr>
      <w:r>
        <w:t xml:space="preserve">    </w:t>
      </w:r>
    </w:p>
    <w:p w:rsidR="001F625D" w:rsidRDefault="001F625D" w:rsidP="00F5219E">
      <w:pPr>
        <w:pStyle w:val="Code"/>
      </w:pPr>
      <w:r>
        <w:t xml:space="preserve">    Description</w:t>
      </w:r>
    </w:p>
    <w:p w:rsidR="001F625D" w:rsidRDefault="001F625D" w:rsidP="00F5219E">
      <w:pPr>
        <w:pStyle w:val="Code"/>
      </w:pPr>
      <w:r>
        <w:t xml:space="preserve">    -----------</w:t>
      </w:r>
    </w:p>
    <w:p w:rsidR="003F02D1" w:rsidRDefault="001F625D" w:rsidP="00F5219E">
      <w:pPr>
        <w:pStyle w:val="Code"/>
      </w:pPr>
      <w:r>
        <w:t xml:space="preserve">    Gets the values set for each Splunk server in the pipeline connecting on </w:t>
      </w:r>
    </w:p>
    <w:p w:rsidR="001F625D" w:rsidRDefault="003F02D1" w:rsidP="00F5219E">
      <w:pPr>
        <w:pStyle w:val="Code"/>
      </w:pPr>
      <w:r>
        <w:t xml:space="preserve">    </w:t>
      </w:r>
      <w:proofErr w:type="gramStart"/>
      <w:r w:rsidR="001F625D">
        <w:t>port</w:t>
      </w:r>
      <w:proofErr w:type="gramEnd"/>
      <w:r w:rsidR="001F625D">
        <w:t xml:space="preserve"> 8089 with a 5 second timeout and using credentials provided.    </w:t>
      </w:r>
    </w:p>
    <w:p w:rsidR="001F625D" w:rsidRDefault="001F625D" w:rsidP="001F625D">
      <w:r>
        <w:t>If you</w:t>
      </w:r>
      <w:r w:rsidR="003045F2">
        <w:t xml:space="preserve"> require</w:t>
      </w:r>
      <w:r>
        <w:t xml:space="preserve"> more thorough information about one or more </w:t>
      </w:r>
      <w:proofErr w:type="spellStart"/>
      <w:r>
        <w:t>cmdlet</w:t>
      </w:r>
      <w:proofErr w:type="spellEnd"/>
      <w:r>
        <w:t xml:space="preserve"> parameters, specify the </w:t>
      </w:r>
      <w:r w:rsidR="00093CBE" w:rsidRPr="009D047B">
        <w:rPr>
          <w:rStyle w:val="ConstantWidth"/>
        </w:rPr>
        <w:t>–</w:t>
      </w:r>
      <w:r>
        <w:rPr>
          <w:rStyle w:val="ConstantWidth"/>
        </w:rPr>
        <w:t>Parameter</w:t>
      </w:r>
      <w:r>
        <w:t xml:space="preserve"> p</w:t>
      </w:r>
      <w:r w:rsidR="00093CBE">
        <w:t xml:space="preserve">arameter, </w:t>
      </w:r>
      <w:r>
        <w:t>including a wildcard pattern of parameter names:</w:t>
      </w:r>
    </w:p>
    <w:p w:rsidR="003F02D1" w:rsidRDefault="003F02D1" w:rsidP="00F5219E">
      <w:pPr>
        <w:pStyle w:val="Code"/>
      </w:pPr>
      <w:r>
        <w:t>PS &gt; Get-Help –Name Get-</w:t>
      </w:r>
      <w:proofErr w:type="spellStart"/>
      <w:r>
        <w:t>Splunkd</w:t>
      </w:r>
      <w:proofErr w:type="spellEnd"/>
      <w:r>
        <w:t xml:space="preserve"> –Parameter Proto*</w:t>
      </w:r>
    </w:p>
    <w:p w:rsidR="003F02D1" w:rsidRDefault="003F02D1" w:rsidP="00F5219E">
      <w:pPr>
        <w:pStyle w:val="Code"/>
      </w:pPr>
    </w:p>
    <w:p w:rsidR="003F02D1" w:rsidRDefault="003F02D1" w:rsidP="00F5219E">
      <w:pPr>
        <w:pStyle w:val="Code"/>
      </w:pPr>
      <w:r>
        <w:t>-Protocol &lt;String&gt;</w:t>
      </w:r>
    </w:p>
    <w:p w:rsidR="003F02D1" w:rsidRDefault="003F02D1" w:rsidP="00F5219E">
      <w:pPr>
        <w:pStyle w:val="Code"/>
      </w:pPr>
      <w:r>
        <w:t xml:space="preserve">    Protocol to use to access the REST API must be 'http' or 'https' (Default </w:t>
      </w:r>
    </w:p>
    <w:p w:rsidR="003F02D1" w:rsidRDefault="003F02D1" w:rsidP="00F5219E">
      <w:pPr>
        <w:pStyle w:val="Code"/>
      </w:pPr>
      <w:r>
        <w:t xml:space="preserve">    </w:t>
      </w:r>
      <w:proofErr w:type="gramStart"/>
      <w:r>
        <w:t>is</w:t>
      </w:r>
      <w:proofErr w:type="gramEnd"/>
      <w:r>
        <w:t xml:space="preserve"> $</w:t>
      </w:r>
      <w:proofErr w:type="spellStart"/>
      <w:r>
        <w:t>SplunkDefaultConnectionObject.Protocol</w:t>
      </w:r>
      <w:proofErr w:type="spellEnd"/>
      <w:r>
        <w:t>.)</w:t>
      </w:r>
    </w:p>
    <w:p w:rsidR="003F02D1" w:rsidRDefault="003F02D1" w:rsidP="00F5219E">
      <w:pPr>
        <w:pStyle w:val="Code"/>
      </w:pPr>
      <w:r>
        <w:t xml:space="preserve">    </w:t>
      </w:r>
    </w:p>
    <w:p w:rsidR="003F02D1" w:rsidRDefault="003F02D1" w:rsidP="00F5219E">
      <w:pPr>
        <w:pStyle w:val="Code"/>
      </w:pPr>
      <w:r>
        <w:t xml:space="preserve">    Required?                    </w:t>
      </w:r>
      <w:proofErr w:type="gramStart"/>
      <w:r>
        <w:t>false</w:t>
      </w:r>
      <w:proofErr w:type="gramEnd"/>
    </w:p>
    <w:p w:rsidR="003F02D1" w:rsidRDefault="003F02D1" w:rsidP="00F5219E">
      <w:pPr>
        <w:pStyle w:val="Code"/>
      </w:pPr>
      <w:r>
        <w:t xml:space="preserve">    Position?                    3</w:t>
      </w:r>
    </w:p>
    <w:p w:rsidR="003F02D1" w:rsidRDefault="003F02D1" w:rsidP="00F5219E">
      <w:pPr>
        <w:pStyle w:val="Code"/>
      </w:pPr>
      <w:r>
        <w:t xml:space="preserve">    Default value                </w:t>
      </w:r>
    </w:p>
    <w:p w:rsidR="003F02D1" w:rsidRDefault="003F02D1" w:rsidP="00F5219E">
      <w:pPr>
        <w:pStyle w:val="Code"/>
      </w:pPr>
      <w:r>
        <w:t xml:space="preserve">    Accept pipeline input?       </w:t>
      </w:r>
      <w:proofErr w:type="gramStart"/>
      <w:r>
        <w:t>false</w:t>
      </w:r>
      <w:proofErr w:type="gramEnd"/>
    </w:p>
    <w:p w:rsidR="00093CBE" w:rsidRDefault="003F02D1" w:rsidP="00F5219E">
      <w:pPr>
        <w:pStyle w:val="Code"/>
      </w:pPr>
      <w:r>
        <w:t xml:space="preserve">    Accept wildcard characters?  </w:t>
      </w:r>
      <w:proofErr w:type="gramStart"/>
      <w:r>
        <w:t>false</w:t>
      </w:r>
      <w:proofErr w:type="gramEnd"/>
      <w:r>
        <w:t xml:space="preserve">    </w:t>
      </w:r>
    </w:p>
    <w:p w:rsidR="001F625D" w:rsidRDefault="001F625D" w:rsidP="001F625D">
      <w:r>
        <w:t xml:space="preserve">Finally, if you would like to </w:t>
      </w:r>
      <w:r w:rsidR="003F02D1">
        <w:t>view</w:t>
      </w:r>
      <w:r>
        <w:t xml:space="preserve"> the complete documentation for the </w:t>
      </w:r>
      <w:proofErr w:type="spellStart"/>
      <w:r>
        <w:t>cmdlet</w:t>
      </w:r>
      <w:proofErr w:type="spellEnd"/>
      <w:r>
        <w:t xml:space="preserve">, including the synopsis, details, examples, parameter information, use the </w:t>
      </w:r>
      <w:r w:rsidRPr="001F625D">
        <w:rPr>
          <w:rStyle w:val="ConstantWidth"/>
        </w:rPr>
        <w:t>–Full</w:t>
      </w:r>
      <w:r>
        <w:t xml:space="preserve"> parameter </w:t>
      </w:r>
      <w:r w:rsidR="003F02D1">
        <w:t>of</w:t>
      </w:r>
      <w:r>
        <w:t xml:space="preserve"> the </w:t>
      </w:r>
      <w:r w:rsidRPr="001F625D">
        <w:rPr>
          <w:rStyle w:val="ConstantWidth"/>
        </w:rPr>
        <w:t>Get-Help</w:t>
      </w:r>
      <w:r>
        <w:t xml:space="preserve"> </w:t>
      </w:r>
      <w:proofErr w:type="spellStart"/>
      <w:r>
        <w:t>cmdlet</w:t>
      </w:r>
      <w:proofErr w:type="spellEnd"/>
      <w:r w:rsidR="003F02D1">
        <w:t>:</w:t>
      </w:r>
    </w:p>
    <w:p w:rsidR="003F02D1" w:rsidRPr="001F1A96" w:rsidRDefault="003F02D1" w:rsidP="001F1A96">
      <w:pPr>
        <w:pStyle w:val="CodeTemplate"/>
        <w:rPr>
          <w:rStyle w:val="ConstantWidth"/>
        </w:rPr>
      </w:pPr>
      <w:r w:rsidRPr="001F1A96">
        <w:rPr>
          <w:rStyle w:val="ConstantWidth"/>
        </w:rPr>
        <w:t xml:space="preserve">Get-Help –Name </w:t>
      </w:r>
      <w:proofErr w:type="spellStart"/>
      <w:r w:rsidRPr="001F1A96">
        <w:rPr>
          <w:rStyle w:val="ConstantWidth"/>
          <w:b w:val="0"/>
          <w:i/>
        </w:rPr>
        <w:t>CommandName</w:t>
      </w:r>
      <w:proofErr w:type="spellEnd"/>
      <w:r w:rsidRPr="001F1A96">
        <w:rPr>
          <w:rStyle w:val="ConstantWidth"/>
        </w:rPr>
        <w:t xml:space="preserve"> -Full</w:t>
      </w:r>
    </w:p>
    <w:p w:rsidR="00093CBE" w:rsidRDefault="00093CBE" w:rsidP="00093CBE">
      <w:pPr>
        <w:pStyle w:val="Heading3"/>
      </w:pPr>
      <w:r>
        <w:t>See Also</w:t>
      </w:r>
    </w:p>
    <w:p w:rsidR="00093CBE" w:rsidRDefault="00093CBE" w:rsidP="00093CBE">
      <w:pPr>
        <w:pStyle w:val="ListParagraph"/>
        <w:numPr>
          <w:ilvl w:val="0"/>
          <w:numId w:val="3"/>
        </w:numPr>
        <w:rPr>
          <w:rStyle w:val="ConstantWidth"/>
          <w:b/>
        </w:rPr>
      </w:pPr>
      <w:r w:rsidRPr="00C76D6F">
        <w:rPr>
          <w:rStyle w:val="ConstantWidth"/>
          <w:b/>
        </w:rPr>
        <w:t xml:space="preserve">Get-Help </w:t>
      </w:r>
      <w:proofErr w:type="spellStart"/>
      <w:r w:rsidR="003F02D1">
        <w:rPr>
          <w:rStyle w:val="ConstantWidth"/>
          <w:b/>
        </w:rPr>
        <w:t>Get-Help</w:t>
      </w:r>
      <w:proofErr w:type="spellEnd"/>
      <w:r w:rsidR="00440138">
        <w:rPr>
          <w:rStyle w:val="ConstantWidth"/>
          <w:b/>
        </w:rPr>
        <w:t xml:space="preserve"> -Full</w:t>
      </w:r>
    </w:p>
    <w:p w:rsidR="007E03D2" w:rsidRDefault="007E03D2" w:rsidP="007E03D2">
      <w:pPr>
        <w:pStyle w:val="Heading2"/>
      </w:pPr>
      <w:bookmarkStart w:id="30" w:name="_Ref299805250"/>
      <w:bookmarkStart w:id="31" w:name="_Toc299896707"/>
      <w:bookmarkStart w:id="32" w:name="_Toc300145980"/>
      <w:r>
        <w:t>Disable SSL Certificate Validation</w:t>
      </w:r>
      <w:bookmarkEnd w:id="30"/>
      <w:bookmarkEnd w:id="31"/>
      <w:bookmarkEnd w:id="32"/>
    </w:p>
    <w:p w:rsidR="007E03D2" w:rsidRDefault="007E03D2" w:rsidP="007E03D2">
      <w:pPr>
        <w:pStyle w:val="Heading3"/>
      </w:pPr>
      <w:r>
        <w:t>Problem</w:t>
      </w:r>
    </w:p>
    <w:p w:rsidR="007E03D2" w:rsidRPr="0027111B" w:rsidRDefault="007E03D2" w:rsidP="007E03D2">
      <w:r>
        <w:t xml:space="preserve">You want to disable SSL certificate validation in your PowerShell session to prevent connection errors while working against Splunk servers using </w:t>
      </w:r>
      <w:r w:rsidR="00AD5452">
        <w:t xml:space="preserve">default untrusted </w:t>
      </w:r>
      <w:r>
        <w:t>SSL certificates.</w:t>
      </w:r>
    </w:p>
    <w:p w:rsidR="007E03D2" w:rsidRDefault="007E03D2" w:rsidP="007E03D2">
      <w:pPr>
        <w:pStyle w:val="Heading3"/>
      </w:pPr>
      <w:r>
        <w:lastRenderedPageBreak/>
        <w:t>Solution</w:t>
      </w:r>
    </w:p>
    <w:p w:rsidR="007E03D2" w:rsidRDefault="007E03D2" w:rsidP="007E03D2">
      <w:r>
        <w:t xml:space="preserve">Use the </w:t>
      </w:r>
      <w:proofErr w:type="spellStart"/>
      <w:r>
        <w:t>Splunk</w:t>
      </w:r>
      <w:proofErr w:type="spellEnd"/>
      <w:r>
        <w:t xml:space="preserve"> </w:t>
      </w:r>
      <w:proofErr w:type="gramStart"/>
      <w:r>
        <w:t xml:space="preserve">module  </w:t>
      </w:r>
      <w:r>
        <w:rPr>
          <w:rStyle w:val="ConstantWidth"/>
        </w:rPr>
        <w:t>Disable</w:t>
      </w:r>
      <w:proofErr w:type="gramEnd"/>
      <w:r>
        <w:rPr>
          <w:rStyle w:val="ConstantWidth"/>
        </w:rPr>
        <w:t>-</w:t>
      </w:r>
      <w:proofErr w:type="spellStart"/>
      <w:r>
        <w:rPr>
          <w:rStyle w:val="ConstantWidth"/>
        </w:rPr>
        <w:t>CertificateValidation</w:t>
      </w:r>
      <w:proofErr w:type="spellEnd"/>
      <w:r>
        <w:t xml:space="preserve"> </w:t>
      </w:r>
      <w:proofErr w:type="spellStart"/>
      <w:r>
        <w:t>cmdlet</w:t>
      </w:r>
      <w:proofErr w:type="spellEnd"/>
      <w:r>
        <w:t xml:space="preserve"> to suspend certificate validation:</w:t>
      </w:r>
    </w:p>
    <w:p w:rsidR="007E03D2" w:rsidRDefault="007E03D2" w:rsidP="007E03D2">
      <w:pPr>
        <w:pStyle w:val="CodeTemplate"/>
      </w:pPr>
      <w:r>
        <w:t>Disable-</w:t>
      </w:r>
      <w:proofErr w:type="spellStart"/>
      <w:r>
        <w:t>CertificateValidation</w:t>
      </w:r>
      <w:proofErr w:type="spellEnd"/>
    </w:p>
    <w:p w:rsidR="007E03D2" w:rsidRDefault="007E03D2" w:rsidP="007E03D2">
      <w:pPr>
        <w:pStyle w:val="Heading3"/>
      </w:pPr>
      <w:r>
        <w:t>Discussion</w:t>
      </w:r>
    </w:p>
    <w:p w:rsidR="00674D4F" w:rsidRDefault="007E03D2" w:rsidP="007E03D2">
      <w:r>
        <w:t xml:space="preserve">By default Splunk servers use an SSL certificate </w:t>
      </w:r>
      <w:r w:rsidR="00674D4F">
        <w:t xml:space="preserve">from </w:t>
      </w:r>
      <w:r>
        <w:t xml:space="preserve">an </w:t>
      </w:r>
      <w:proofErr w:type="spellStart"/>
      <w:r>
        <w:t>untrusted</w:t>
      </w:r>
      <w:proofErr w:type="spellEnd"/>
      <w:r>
        <w:t xml:space="preserve"> </w:t>
      </w:r>
      <w:r w:rsidR="00674D4F">
        <w:t>issuer (</w:t>
      </w:r>
      <w:proofErr w:type="spellStart"/>
      <w:r w:rsidR="00674D4F">
        <w:t>SplunkServerDefaultCert</w:t>
      </w:r>
      <w:proofErr w:type="spellEnd"/>
      <w:r w:rsidR="00674D4F">
        <w:t>).</w:t>
      </w:r>
      <w:r>
        <w:t xml:space="preserve"> </w:t>
      </w:r>
      <w:r w:rsidR="00674D4F">
        <w:t xml:space="preserve"> In order to connect over HTTPS to a server using this default certificate, normal SSL validation procedures must be bypassed.</w:t>
      </w:r>
    </w:p>
    <w:p w:rsidR="007E03D2" w:rsidRDefault="007E03D2" w:rsidP="00674D4F">
      <w:r>
        <w:t xml:space="preserve">The </w:t>
      </w:r>
      <w:r w:rsidR="00674D4F" w:rsidRPr="00674D4F">
        <w:rPr>
          <w:rStyle w:val="ConstantWidth"/>
        </w:rPr>
        <w:t>Disable-</w:t>
      </w:r>
      <w:proofErr w:type="spellStart"/>
      <w:r w:rsidR="00674D4F" w:rsidRPr="00674D4F">
        <w:rPr>
          <w:rStyle w:val="ConstantWidth"/>
        </w:rPr>
        <w:t>CertificateValidation</w:t>
      </w:r>
      <w:proofErr w:type="spellEnd"/>
      <w:r w:rsidR="00674D4F">
        <w:t xml:space="preserve"> </w:t>
      </w:r>
      <w:proofErr w:type="spellStart"/>
      <w:r w:rsidR="00674D4F">
        <w:t>cmdlet</w:t>
      </w:r>
      <w:proofErr w:type="spellEnd"/>
      <w:r w:rsidR="00674D4F">
        <w:t xml:space="preserve"> changes your PowerShell session to bypass normal SSL certificate validation procedures.  This affects only your PowerShell process – no web browsers or other programs are affected by using this </w:t>
      </w:r>
      <w:proofErr w:type="spellStart"/>
      <w:r w:rsidR="00674D4F">
        <w:t>cmdlet</w:t>
      </w:r>
      <w:proofErr w:type="spellEnd"/>
      <w:r w:rsidR="00674D4F">
        <w:t>.  The validation process remains bypassed until one of the following occurs:</w:t>
      </w:r>
    </w:p>
    <w:p w:rsidR="00674D4F" w:rsidRDefault="00674D4F" w:rsidP="00674D4F">
      <w:pPr>
        <w:pStyle w:val="ListParagraph"/>
        <w:numPr>
          <w:ilvl w:val="0"/>
          <w:numId w:val="3"/>
        </w:numPr>
      </w:pPr>
      <w:r>
        <w:t xml:space="preserve">The </w:t>
      </w:r>
      <w:proofErr w:type="spellStart"/>
      <w:r>
        <w:t>Splunk</w:t>
      </w:r>
      <w:proofErr w:type="spellEnd"/>
      <w:r>
        <w:t xml:space="preserve"> module </w:t>
      </w:r>
      <w:r w:rsidRPr="00674D4F">
        <w:rPr>
          <w:rStyle w:val="ConstantWidth"/>
        </w:rPr>
        <w:t>Enable-</w:t>
      </w:r>
      <w:proofErr w:type="spellStart"/>
      <w:r w:rsidRPr="00674D4F">
        <w:rPr>
          <w:rStyle w:val="ConstantWidth"/>
        </w:rPr>
        <w:t>CertificateValidation</w:t>
      </w:r>
      <w:proofErr w:type="spellEnd"/>
      <w:r>
        <w:t xml:space="preserve"> </w:t>
      </w:r>
      <w:proofErr w:type="spellStart"/>
      <w:r>
        <w:t>cmdlet</w:t>
      </w:r>
      <w:proofErr w:type="spellEnd"/>
      <w:r>
        <w:t xml:space="preserve"> is invoked;</w:t>
      </w:r>
    </w:p>
    <w:p w:rsidR="00674D4F" w:rsidRDefault="00674D4F" w:rsidP="00674D4F">
      <w:pPr>
        <w:pStyle w:val="ListParagraph"/>
        <w:numPr>
          <w:ilvl w:val="0"/>
          <w:numId w:val="3"/>
        </w:numPr>
      </w:pPr>
      <w:r>
        <w:t>The current PowerShell session ends.</w:t>
      </w:r>
    </w:p>
    <w:p w:rsidR="007E03D2" w:rsidRDefault="007E03D2" w:rsidP="007E03D2">
      <w:pPr>
        <w:pStyle w:val="Heading3"/>
      </w:pPr>
      <w:r>
        <w:t>See Also</w:t>
      </w:r>
    </w:p>
    <w:p w:rsidR="007E03D2" w:rsidRDefault="007E03D2" w:rsidP="007E03D2">
      <w:pPr>
        <w:pStyle w:val="ListParagraph"/>
        <w:numPr>
          <w:ilvl w:val="0"/>
          <w:numId w:val="3"/>
        </w:numPr>
        <w:rPr>
          <w:rStyle w:val="ConstantWidth"/>
          <w:b/>
        </w:rPr>
      </w:pPr>
      <w:r w:rsidRPr="00C76D6F">
        <w:rPr>
          <w:rStyle w:val="ConstantWidth"/>
          <w:b/>
        </w:rPr>
        <w:t xml:space="preserve">Get-Help </w:t>
      </w:r>
      <w:r w:rsidR="00674D4F">
        <w:rPr>
          <w:rStyle w:val="ConstantWidth"/>
          <w:b/>
        </w:rPr>
        <w:t>Disable-</w:t>
      </w:r>
      <w:proofErr w:type="spellStart"/>
      <w:r w:rsidR="00674D4F">
        <w:rPr>
          <w:rStyle w:val="ConstantWidth"/>
          <w:b/>
        </w:rPr>
        <w:t>CertificateValidation</w:t>
      </w:r>
      <w:proofErr w:type="spellEnd"/>
    </w:p>
    <w:p w:rsidR="007E03D2" w:rsidRPr="00C76D6F" w:rsidRDefault="007E03D2" w:rsidP="00674D4F">
      <w:pPr>
        <w:pStyle w:val="ListParagraph"/>
        <w:numPr>
          <w:ilvl w:val="0"/>
          <w:numId w:val="3"/>
        </w:numPr>
      </w:pPr>
      <w:r>
        <w:rPr>
          <w:rStyle w:val="ConstantWidth"/>
          <w:b/>
        </w:rPr>
        <w:t xml:space="preserve">Get-Help </w:t>
      </w:r>
      <w:r w:rsidR="00674D4F">
        <w:rPr>
          <w:rStyle w:val="ConstantWidth"/>
          <w:b/>
        </w:rPr>
        <w:t>Enable-</w:t>
      </w:r>
      <w:proofErr w:type="spellStart"/>
      <w:r w:rsidR="00674D4F">
        <w:rPr>
          <w:rStyle w:val="ConstantWidth"/>
          <w:b/>
        </w:rPr>
        <w:t>CertificateValidation</w:t>
      </w:r>
      <w:proofErr w:type="spellEnd"/>
    </w:p>
    <w:p w:rsidR="00D17194" w:rsidRDefault="00D17194" w:rsidP="00D17194">
      <w:pPr>
        <w:pStyle w:val="Heading2"/>
      </w:pPr>
      <w:bookmarkStart w:id="33" w:name="_Ref299804741"/>
      <w:bookmarkStart w:id="34" w:name="_Toc299896708"/>
      <w:bookmarkStart w:id="35" w:name="_Toc300145981"/>
      <w:r>
        <w:t>Create a Default Splunk Connection</w:t>
      </w:r>
      <w:bookmarkEnd w:id="33"/>
      <w:bookmarkEnd w:id="34"/>
      <w:bookmarkEnd w:id="35"/>
    </w:p>
    <w:p w:rsidR="00D17194" w:rsidRDefault="00D17194" w:rsidP="00D17194">
      <w:pPr>
        <w:pStyle w:val="Heading3"/>
      </w:pPr>
      <w:r>
        <w:t>Problem</w:t>
      </w:r>
    </w:p>
    <w:p w:rsidR="00D17194" w:rsidRDefault="00D17194" w:rsidP="003045F2">
      <w:r>
        <w:t xml:space="preserve">You want to use a common set of Splunk instance connection parameters </w:t>
      </w:r>
      <w:r w:rsidR="000207B4">
        <w:t>for</w:t>
      </w:r>
      <w:r>
        <w:t xml:space="preserve"> </w:t>
      </w:r>
      <w:proofErr w:type="spellStart"/>
      <w:r>
        <w:t>Splunk</w:t>
      </w:r>
      <w:proofErr w:type="spellEnd"/>
      <w:r>
        <w:t xml:space="preserve"> module </w:t>
      </w:r>
      <w:proofErr w:type="spellStart"/>
      <w:r>
        <w:t>cmdlets</w:t>
      </w:r>
      <w:proofErr w:type="spellEnd"/>
      <w:r>
        <w:t>.</w:t>
      </w:r>
    </w:p>
    <w:p w:rsidR="00D17194" w:rsidRDefault="00D17194" w:rsidP="00D17194">
      <w:pPr>
        <w:pStyle w:val="Heading3"/>
      </w:pPr>
      <w:r>
        <w:t>Solution</w:t>
      </w:r>
    </w:p>
    <w:p w:rsidR="00D17194" w:rsidRDefault="00D17194" w:rsidP="00D17194">
      <w:r>
        <w:t>Use the Connect-</w:t>
      </w:r>
      <w:proofErr w:type="spellStart"/>
      <w:r>
        <w:t>Splunk</w:t>
      </w:r>
      <w:proofErr w:type="spellEnd"/>
      <w:r>
        <w:t xml:space="preserve"> </w:t>
      </w:r>
      <w:proofErr w:type="spellStart"/>
      <w:r>
        <w:t>cmdlet</w:t>
      </w:r>
      <w:proofErr w:type="spellEnd"/>
      <w:r>
        <w:t xml:space="preserve"> to define a default Splunk connection:</w:t>
      </w:r>
    </w:p>
    <w:p w:rsidR="00D17194" w:rsidRDefault="00D17194" w:rsidP="00D17194">
      <w:pPr>
        <w:pStyle w:val="CodeTemplate"/>
      </w:pPr>
      <w:r>
        <w:t>Connect-</w:t>
      </w:r>
      <w:proofErr w:type="spellStart"/>
      <w:r>
        <w:t>Splunk</w:t>
      </w:r>
      <w:proofErr w:type="spellEnd"/>
      <w:r>
        <w:t xml:space="preserve"> –</w:t>
      </w:r>
      <w:proofErr w:type="spellStart"/>
      <w:r>
        <w:t>ComputerName</w:t>
      </w:r>
      <w:proofErr w:type="spellEnd"/>
      <w:r>
        <w:t xml:space="preserve"> </w:t>
      </w:r>
      <w:proofErr w:type="spellStart"/>
      <w:r w:rsidRPr="00D17194">
        <w:rPr>
          <w:rStyle w:val="Constantwidthitalic"/>
          <w:b w:val="0"/>
        </w:rPr>
        <w:t>SplunkServerName</w:t>
      </w:r>
      <w:proofErr w:type="spellEnd"/>
      <w:r>
        <w:t xml:space="preserve"> ` </w:t>
      </w:r>
    </w:p>
    <w:p w:rsidR="00D17194" w:rsidRDefault="00D17194" w:rsidP="00D17194">
      <w:pPr>
        <w:pStyle w:val="CodeTemplate"/>
      </w:pPr>
      <w:r>
        <w:t xml:space="preserve">  –Credentials </w:t>
      </w:r>
      <w:proofErr w:type="spellStart"/>
      <w:r w:rsidRPr="00D17194">
        <w:rPr>
          <w:rStyle w:val="Constantwidthitalic"/>
          <w:b w:val="0"/>
        </w:rPr>
        <w:t>Splunk</w:t>
      </w:r>
      <w:r>
        <w:rPr>
          <w:rStyle w:val="Constantwidthitalic"/>
          <w:b w:val="0"/>
        </w:rPr>
        <w:t>Credentials</w:t>
      </w:r>
      <w:proofErr w:type="spellEnd"/>
      <w:r>
        <w:t xml:space="preserve"> `</w:t>
      </w:r>
    </w:p>
    <w:p w:rsidR="00D17194" w:rsidRDefault="00D17194" w:rsidP="00D17194">
      <w:pPr>
        <w:pStyle w:val="CodeTemplate"/>
      </w:pPr>
      <w:r>
        <w:t xml:space="preserve">  [–Port </w:t>
      </w:r>
      <w:proofErr w:type="spellStart"/>
      <w:r w:rsidRPr="00D17194">
        <w:rPr>
          <w:rStyle w:val="Constantwidthitalic"/>
          <w:b w:val="0"/>
        </w:rPr>
        <w:t>ManagementPortNumber</w:t>
      </w:r>
      <w:proofErr w:type="spellEnd"/>
      <w:r>
        <w:t xml:space="preserve">] [–Protocol </w:t>
      </w:r>
      <w:proofErr w:type="spellStart"/>
      <w:proofErr w:type="gramStart"/>
      <w:r w:rsidRPr="00D17194">
        <w:rPr>
          <w:rStyle w:val="Constantwidthitalic"/>
          <w:b w:val="0"/>
        </w:rPr>
        <w:t>HttpsOrHttp</w:t>
      </w:r>
      <w:proofErr w:type="spellEnd"/>
      <w:r>
        <w:t xml:space="preserve"> ]</w:t>
      </w:r>
      <w:proofErr w:type="gramEnd"/>
      <w:r>
        <w:t xml:space="preserve"> `</w:t>
      </w:r>
    </w:p>
    <w:p w:rsidR="00D17194" w:rsidRPr="00D17194" w:rsidRDefault="00D17194" w:rsidP="00D17194">
      <w:pPr>
        <w:pStyle w:val="CodeTemplate"/>
        <w:rPr>
          <w:rStyle w:val="Constantwidthitalic"/>
        </w:rPr>
      </w:pPr>
      <w:r>
        <w:t xml:space="preserve">  [–Timeout </w:t>
      </w:r>
      <w:proofErr w:type="spellStart"/>
      <w:r w:rsidRPr="00D17194">
        <w:rPr>
          <w:rStyle w:val="Constantwidthitalic"/>
          <w:b w:val="0"/>
        </w:rPr>
        <w:t>ConnectionTimeoutInMilliseconds</w:t>
      </w:r>
      <w:proofErr w:type="spellEnd"/>
      <w:r w:rsidRPr="00D17194">
        <w:rPr>
          <w:rStyle w:val="Constantwidthitalic"/>
          <w:i w:val="0"/>
        </w:rPr>
        <w:t>]</w:t>
      </w:r>
    </w:p>
    <w:p w:rsidR="00D17194" w:rsidRPr="00D17194" w:rsidRDefault="00D17194" w:rsidP="00D17194">
      <w:r>
        <w:t xml:space="preserve">This example connects to </w:t>
      </w:r>
      <w:r w:rsidR="000207B4">
        <w:t xml:space="preserve">the Splunk server named “SplunkServer001” using the default </w:t>
      </w:r>
      <w:r w:rsidR="00822A18">
        <w:t xml:space="preserve">timeout, </w:t>
      </w:r>
      <w:r w:rsidR="000207B4">
        <w:t>port</w:t>
      </w:r>
      <w:r w:rsidR="00822A18">
        <w:t>,</w:t>
      </w:r>
      <w:r w:rsidR="000207B4">
        <w:t xml:space="preserve"> and protocol values.  The credentials used to connect to the server are collected using the built-in </w:t>
      </w:r>
      <w:r w:rsidR="000207B4" w:rsidRPr="000207B4">
        <w:rPr>
          <w:rStyle w:val="ConstantWidth"/>
        </w:rPr>
        <w:t>Get-Credential</w:t>
      </w:r>
      <w:r w:rsidR="000207B4">
        <w:t xml:space="preserve"> </w:t>
      </w:r>
      <w:proofErr w:type="spellStart"/>
      <w:r w:rsidR="000207B4">
        <w:t>PowerShell</w:t>
      </w:r>
      <w:proofErr w:type="spellEnd"/>
      <w:r w:rsidR="000207B4">
        <w:t xml:space="preserve"> </w:t>
      </w:r>
      <w:proofErr w:type="spellStart"/>
      <w:r w:rsidR="000207B4">
        <w:t>cmdlet</w:t>
      </w:r>
      <w:proofErr w:type="spellEnd"/>
      <w:r w:rsidR="000207B4">
        <w:t>.  Finally, the Test-</w:t>
      </w:r>
      <w:proofErr w:type="spellStart"/>
      <w:r w:rsidR="000207B4">
        <w:t>Splunkd</w:t>
      </w:r>
      <w:proofErr w:type="spellEnd"/>
      <w:r w:rsidR="000207B4">
        <w:t xml:space="preserve"> </w:t>
      </w:r>
      <w:proofErr w:type="spellStart"/>
      <w:r w:rsidR="000207B4">
        <w:t>Splunk</w:t>
      </w:r>
      <w:proofErr w:type="spellEnd"/>
      <w:r w:rsidR="000207B4">
        <w:t xml:space="preserve"> module </w:t>
      </w:r>
      <w:proofErr w:type="spellStart"/>
      <w:r w:rsidR="000207B4">
        <w:t>cmdlet</w:t>
      </w:r>
      <w:proofErr w:type="spellEnd"/>
      <w:r w:rsidR="000207B4">
        <w:t xml:space="preserve"> is invoked</w:t>
      </w:r>
      <w:r w:rsidR="00822A18">
        <w:t xml:space="preserve"> using the cached connection parameters:</w:t>
      </w:r>
    </w:p>
    <w:p w:rsidR="000207B4" w:rsidRDefault="00D17194" w:rsidP="00F5219E">
      <w:pPr>
        <w:pStyle w:val="Code"/>
      </w:pPr>
      <w:r>
        <w:t xml:space="preserve">PS &gt; </w:t>
      </w:r>
      <w:r w:rsidR="000207B4">
        <w:t xml:space="preserve">$credential = Get-Credential </w:t>
      </w:r>
    </w:p>
    <w:p w:rsidR="000207B4" w:rsidRDefault="000207B4" w:rsidP="00F5219E">
      <w:pPr>
        <w:pStyle w:val="Code"/>
      </w:pPr>
      <w:r>
        <w:t xml:space="preserve">                                  </w:t>
      </w:r>
    </w:p>
    <w:p w:rsidR="000207B4" w:rsidRPr="00D17194" w:rsidRDefault="000207B4" w:rsidP="00F5219E">
      <w:pPr>
        <w:pStyle w:val="Code"/>
      </w:pPr>
      <w:proofErr w:type="spellStart"/>
      <w:proofErr w:type="gramStart"/>
      <w:r w:rsidRPr="00D17194">
        <w:t>cmdlet</w:t>
      </w:r>
      <w:proofErr w:type="spellEnd"/>
      <w:proofErr w:type="gramEnd"/>
      <w:r w:rsidRPr="00D17194">
        <w:t xml:space="preserve"> Get-Credential at command pipeline position 1</w:t>
      </w:r>
    </w:p>
    <w:p w:rsidR="000207B4" w:rsidRPr="00D17194" w:rsidRDefault="000207B4" w:rsidP="00F5219E">
      <w:pPr>
        <w:pStyle w:val="Code"/>
      </w:pPr>
      <w:r w:rsidRPr="00D17194">
        <w:t>Supply values for the following parameters:</w:t>
      </w:r>
    </w:p>
    <w:p w:rsidR="000207B4" w:rsidRDefault="000207B4" w:rsidP="00F5219E">
      <w:pPr>
        <w:pStyle w:val="Code"/>
      </w:pPr>
      <w:r w:rsidRPr="00D17194">
        <w:t>Credential</w:t>
      </w:r>
    </w:p>
    <w:p w:rsidR="000207B4" w:rsidRDefault="000207B4" w:rsidP="00F5219E">
      <w:pPr>
        <w:pStyle w:val="Code"/>
      </w:pPr>
    </w:p>
    <w:p w:rsidR="00D17194" w:rsidRPr="00D17194" w:rsidRDefault="000207B4" w:rsidP="00F5219E">
      <w:pPr>
        <w:pStyle w:val="Code"/>
      </w:pPr>
      <w:r>
        <w:t>PS &gt; Connect</w:t>
      </w:r>
      <w:r w:rsidR="00D17194">
        <w:t>-</w:t>
      </w:r>
      <w:proofErr w:type="spellStart"/>
      <w:r w:rsidR="00D17194">
        <w:t>Splunk</w:t>
      </w:r>
      <w:proofErr w:type="spellEnd"/>
      <w:r w:rsidR="00D17194">
        <w:t xml:space="preserve"> </w:t>
      </w:r>
      <w:r w:rsidR="00D17194" w:rsidRPr="00D17194">
        <w:t>-</w:t>
      </w:r>
      <w:r>
        <w:t>C</w:t>
      </w:r>
      <w:r w:rsidR="00D17194" w:rsidRPr="00D17194">
        <w:t xml:space="preserve">redential </w:t>
      </w:r>
      <w:r>
        <w:t>$credential –</w:t>
      </w:r>
      <w:proofErr w:type="spellStart"/>
      <w:r>
        <w:t>ComputerName</w:t>
      </w:r>
      <w:proofErr w:type="spellEnd"/>
      <w:r>
        <w:t xml:space="preserve"> SplunkServer001</w:t>
      </w:r>
    </w:p>
    <w:p w:rsidR="00D17194" w:rsidRDefault="00D17194" w:rsidP="00F5219E">
      <w:pPr>
        <w:pStyle w:val="Code"/>
      </w:pPr>
      <w:r w:rsidRPr="00D17194">
        <w:t xml:space="preserve">PS </w:t>
      </w:r>
      <w:r w:rsidR="000207B4">
        <w:t>&gt; Get-</w:t>
      </w:r>
      <w:proofErr w:type="spellStart"/>
      <w:r w:rsidR="000207B4">
        <w:t>Splunkd</w:t>
      </w:r>
      <w:proofErr w:type="spellEnd"/>
    </w:p>
    <w:p w:rsidR="000207B4" w:rsidRDefault="000207B4" w:rsidP="00F5219E">
      <w:pPr>
        <w:pStyle w:val="Code"/>
      </w:pPr>
      <w:proofErr w:type="spellStart"/>
      <w:r>
        <w:lastRenderedPageBreak/>
        <w:t>ComputerName</w:t>
      </w:r>
      <w:proofErr w:type="spellEnd"/>
      <w:r>
        <w:t xml:space="preserve">    </w:t>
      </w:r>
      <w:proofErr w:type="spellStart"/>
      <w:proofErr w:type="gramStart"/>
      <w:r>
        <w:t>OSName</w:t>
      </w:r>
      <w:proofErr w:type="spellEnd"/>
      <w:r>
        <w:t xml:space="preserve">  Version</w:t>
      </w:r>
      <w:proofErr w:type="gramEnd"/>
      <w:r>
        <w:t xml:space="preserve"> </w:t>
      </w:r>
      <w:proofErr w:type="spellStart"/>
      <w:r>
        <w:t>MgmtPort</w:t>
      </w:r>
      <w:proofErr w:type="spellEnd"/>
      <w:r>
        <w:t xml:space="preserve"> </w:t>
      </w:r>
      <w:proofErr w:type="spellStart"/>
      <w:r>
        <w:t>SessionTimeout</w:t>
      </w:r>
      <w:proofErr w:type="spellEnd"/>
      <w:r>
        <w:t xml:space="preserve"> </w:t>
      </w:r>
      <w:proofErr w:type="spellStart"/>
      <w:r>
        <w:t>EnableWeb</w:t>
      </w:r>
      <w:proofErr w:type="spellEnd"/>
      <w:r>
        <w:t xml:space="preserve"> …</w:t>
      </w:r>
    </w:p>
    <w:p w:rsidR="000207B4" w:rsidRDefault="000207B4" w:rsidP="00F5219E">
      <w:pPr>
        <w:pStyle w:val="Code"/>
      </w:pPr>
      <w:r>
        <w:t>--------------- ------  ------- -------- -------------- --------- …</w:t>
      </w:r>
    </w:p>
    <w:p w:rsidR="000207B4" w:rsidRPr="00D17194" w:rsidRDefault="000207B4" w:rsidP="00F5219E">
      <w:pPr>
        <w:pStyle w:val="Code"/>
      </w:pPr>
      <w:r>
        <w:t>SplunkServer001 Windows 4.2.2   8089     1h             True      …</w:t>
      </w:r>
    </w:p>
    <w:p w:rsidR="00D17194" w:rsidRDefault="00D17194" w:rsidP="00D17194">
      <w:pPr>
        <w:pStyle w:val="Heading3"/>
      </w:pPr>
      <w:r>
        <w:t>Discussion</w:t>
      </w:r>
    </w:p>
    <w:p w:rsidR="000207B4" w:rsidRDefault="000207B4" w:rsidP="000207B4">
      <w:r>
        <w:t xml:space="preserve">Most </w:t>
      </w:r>
      <w:proofErr w:type="spellStart"/>
      <w:r>
        <w:t>cmdlet</w:t>
      </w:r>
      <w:r w:rsidR="00281D5E">
        <w:t>s</w:t>
      </w:r>
      <w:proofErr w:type="spellEnd"/>
      <w:r w:rsidR="00281D5E">
        <w:t xml:space="preserve"> in the </w:t>
      </w:r>
      <w:proofErr w:type="spellStart"/>
      <w:r w:rsidR="00281D5E">
        <w:t>Splunk</w:t>
      </w:r>
      <w:proofErr w:type="spellEnd"/>
      <w:r w:rsidR="00281D5E">
        <w:t xml:space="preserve"> module accept the same set of connection parameters; these include:</w:t>
      </w:r>
    </w:p>
    <w:p w:rsidR="00281D5E" w:rsidRDefault="00281D5E" w:rsidP="00281D5E">
      <w:pPr>
        <w:pStyle w:val="ListParagraph"/>
        <w:numPr>
          <w:ilvl w:val="0"/>
          <w:numId w:val="3"/>
        </w:numPr>
      </w:pPr>
      <w:r w:rsidRPr="00281D5E">
        <w:rPr>
          <w:rStyle w:val="ConstantWidth"/>
        </w:rPr>
        <w:t>-</w:t>
      </w:r>
      <w:proofErr w:type="spellStart"/>
      <w:r w:rsidRPr="00281D5E">
        <w:rPr>
          <w:rStyle w:val="ConstantWidth"/>
        </w:rPr>
        <w:t>ComputerName</w:t>
      </w:r>
      <w:proofErr w:type="spellEnd"/>
      <w:r>
        <w:t>: the name or IP address of the Splunk instance to which to connect;</w:t>
      </w:r>
    </w:p>
    <w:p w:rsidR="00281D5E" w:rsidRDefault="00281D5E" w:rsidP="00281D5E">
      <w:pPr>
        <w:pStyle w:val="ListParagraph"/>
        <w:numPr>
          <w:ilvl w:val="0"/>
          <w:numId w:val="3"/>
        </w:numPr>
      </w:pPr>
      <w:r w:rsidRPr="00281D5E">
        <w:rPr>
          <w:rStyle w:val="ConstantWidth"/>
        </w:rPr>
        <w:t>-Protocol</w:t>
      </w:r>
      <w:r>
        <w:t xml:space="preserve">: the protocol to use to connect, either </w:t>
      </w:r>
      <w:r w:rsidRPr="00281D5E">
        <w:rPr>
          <w:rStyle w:val="ConstantWidth"/>
          <w:b/>
        </w:rPr>
        <w:t>http</w:t>
      </w:r>
      <w:r>
        <w:t xml:space="preserve"> or </w:t>
      </w:r>
      <w:r w:rsidRPr="00281D5E">
        <w:rPr>
          <w:rStyle w:val="ConstantWidth"/>
          <w:b/>
        </w:rPr>
        <w:t>https</w:t>
      </w:r>
      <w:r>
        <w:t>;</w:t>
      </w:r>
    </w:p>
    <w:p w:rsidR="00281D5E" w:rsidRDefault="00281D5E" w:rsidP="00281D5E">
      <w:pPr>
        <w:pStyle w:val="ListParagraph"/>
        <w:numPr>
          <w:ilvl w:val="0"/>
          <w:numId w:val="3"/>
        </w:numPr>
      </w:pPr>
      <w:r w:rsidRPr="00281D5E">
        <w:rPr>
          <w:rStyle w:val="ConstantWidth"/>
        </w:rPr>
        <w:t>-Port</w:t>
      </w:r>
      <w:r>
        <w:t>: the management port to which to connect;</w:t>
      </w:r>
    </w:p>
    <w:p w:rsidR="00281D5E" w:rsidRDefault="00281D5E" w:rsidP="00281D5E">
      <w:pPr>
        <w:pStyle w:val="ListParagraph"/>
        <w:numPr>
          <w:ilvl w:val="0"/>
          <w:numId w:val="3"/>
        </w:numPr>
      </w:pPr>
      <w:r w:rsidRPr="00281D5E">
        <w:rPr>
          <w:rStyle w:val="ConstantWidth"/>
        </w:rPr>
        <w:t>-Credential</w:t>
      </w:r>
      <w:r>
        <w:t>: the connection credentials used to authenticate with the Splunk server.</w:t>
      </w:r>
    </w:p>
    <w:p w:rsidR="00822A18" w:rsidRDefault="00281D5E" w:rsidP="00281D5E">
      <w:r>
        <w:t xml:space="preserve">Because specifying these parameters </w:t>
      </w:r>
      <w:r w:rsidR="00822A18">
        <w:t xml:space="preserve">for every </w:t>
      </w:r>
      <w:proofErr w:type="spellStart"/>
      <w:r w:rsidR="00822A18">
        <w:t>cmdlet</w:t>
      </w:r>
      <w:proofErr w:type="spellEnd"/>
      <w:r w:rsidR="00822A18">
        <w:t xml:space="preserve"> </w:t>
      </w:r>
      <w:r>
        <w:t>can be cumbersome, the Splunk module can cache the connection parameters and use them as default values.</w:t>
      </w:r>
    </w:p>
    <w:p w:rsidR="000207B4" w:rsidRDefault="000207B4" w:rsidP="000207B4">
      <w:pPr>
        <w:pStyle w:val="Heading3"/>
      </w:pPr>
      <w:r>
        <w:t>See Also</w:t>
      </w:r>
    </w:p>
    <w:p w:rsidR="000207B4" w:rsidRDefault="000207B4" w:rsidP="000207B4">
      <w:pPr>
        <w:pStyle w:val="ListParagraph"/>
        <w:numPr>
          <w:ilvl w:val="0"/>
          <w:numId w:val="3"/>
        </w:numPr>
        <w:rPr>
          <w:rStyle w:val="ConstantWidth"/>
          <w:b/>
        </w:rPr>
      </w:pPr>
      <w:r w:rsidRPr="00C76D6F">
        <w:rPr>
          <w:rStyle w:val="ConstantWidth"/>
          <w:b/>
        </w:rPr>
        <w:t xml:space="preserve">Get-Help </w:t>
      </w:r>
      <w:r>
        <w:rPr>
          <w:rStyle w:val="ConstantWidth"/>
          <w:b/>
        </w:rPr>
        <w:t>Connect-Splunk</w:t>
      </w:r>
    </w:p>
    <w:p w:rsidR="000207B4" w:rsidRDefault="000207B4" w:rsidP="000207B4">
      <w:pPr>
        <w:pStyle w:val="ListParagraph"/>
        <w:numPr>
          <w:ilvl w:val="0"/>
          <w:numId w:val="3"/>
        </w:numPr>
        <w:rPr>
          <w:rStyle w:val="ConstantWidth"/>
          <w:b/>
        </w:rPr>
      </w:pPr>
      <w:r>
        <w:rPr>
          <w:rStyle w:val="ConstantWidth"/>
          <w:b/>
        </w:rPr>
        <w:t>Get-Help Get-Credential</w:t>
      </w:r>
    </w:p>
    <w:p w:rsidR="000C6618" w:rsidRPr="000C6618" w:rsidRDefault="00CA5ED9" w:rsidP="00E9677F">
      <w:pPr>
        <w:pStyle w:val="Heading1"/>
      </w:pPr>
      <w:bookmarkStart w:id="36" w:name="_Ref299804879"/>
      <w:bookmarkStart w:id="37" w:name="_Toc299896709"/>
      <w:bookmarkStart w:id="38" w:name="_Toc300145982"/>
      <w:r>
        <w:lastRenderedPageBreak/>
        <w:t>Check</w:t>
      </w:r>
      <w:r w:rsidR="00E7170E">
        <w:t xml:space="preserve"> and </w:t>
      </w:r>
      <w:r w:rsidR="00A641CA">
        <w:t>Manage</w:t>
      </w:r>
      <w:r w:rsidR="00E7170E">
        <w:t xml:space="preserve"> Splunk Service</w:t>
      </w:r>
      <w:r w:rsidR="004F289C">
        <w:t>s</w:t>
      </w:r>
      <w:bookmarkEnd w:id="36"/>
      <w:bookmarkEnd w:id="37"/>
      <w:bookmarkEnd w:id="38"/>
    </w:p>
    <w:p w:rsidR="00F52C62" w:rsidRDefault="00F52C62" w:rsidP="00E9677F">
      <w:pPr>
        <w:pStyle w:val="Heading2"/>
      </w:pPr>
      <w:bookmarkStart w:id="39" w:name="_Toc299896710"/>
      <w:bookmarkStart w:id="40" w:name="_Toc300145983"/>
      <w:r>
        <w:t>Test Active Directory Objects</w:t>
      </w:r>
      <w:r w:rsidR="00674D4F">
        <w:t xml:space="preserve"> for Splunk Services</w:t>
      </w:r>
      <w:bookmarkEnd w:id="39"/>
      <w:bookmarkEnd w:id="40"/>
    </w:p>
    <w:p w:rsidR="00F52C62" w:rsidRDefault="00F52C62" w:rsidP="00E9677F">
      <w:pPr>
        <w:pStyle w:val="Heading3"/>
      </w:pPr>
      <w:r>
        <w:t>Problem</w:t>
      </w:r>
    </w:p>
    <w:p w:rsidR="000C6618" w:rsidRDefault="00F52C62" w:rsidP="00281D5E">
      <w:r>
        <w:t>You want to obtain a list</w:t>
      </w:r>
      <w:r w:rsidR="000C6618" w:rsidRPr="000C6618">
        <w:t xml:space="preserve"> of </w:t>
      </w:r>
      <w:r>
        <w:t>computers</w:t>
      </w:r>
      <w:r w:rsidR="000C6618" w:rsidRPr="000C6618">
        <w:t xml:space="preserve"> from A</w:t>
      </w:r>
      <w:r>
        <w:t xml:space="preserve">ctive Directory </w:t>
      </w:r>
      <w:r w:rsidR="000C6618" w:rsidRPr="000C6618">
        <w:t xml:space="preserve">and determine </w:t>
      </w:r>
      <w:r w:rsidR="008146BC">
        <w:t>which have</w:t>
      </w:r>
      <w:r w:rsidR="000C6618" w:rsidRPr="000C6618">
        <w:t xml:space="preserve"> Splunk services </w:t>
      </w:r>
      <w:r w:rsidR="008146BC">
        <w:t>running</w:t>
      </w:r>
      <w:r w:rsidR="000C6618" w:rsidRPr="000C6618">
        <w:t xml:space="preserve"> on </w:t>
      </w:r>
      <w:r>
        <w:t>them.</w:t>
      </w:r>
    </w:p>
    <w:p w:rsidR="00F52C62" w:rsidRDefault="00F52C62" w:rsidP="00E9677F">
      <w:pPr>
        <w:pStyle w:val="Heading3"/>
      </w:pPr>
      <w:r>
        <w:t>Solution</w:t>
      </w:r>
    </w:p>
    <w:p w:rsidR="00F52C62" w:rsidRPr="00F52C62" w:rsidRDefault="00F52C62" w:rsidP="00F52C62">
      <w:r>
        <w:t xml:space="preserve">Pipe the output of the </w:t>
      </w:r>
      <w:r w:rsidR="008146BC">
        <w:t xml:space="preserve">Active Directory module </w:t>
      </w:r>
      <w:r w:rsidR="00D17194">
        <w:t>Get-</w:t>
      </w:r>
      <w:proofErr w:type="spellStart"/>
      <w:r w:rsidR="00D17194">
        <w:t>ADComputer</w:t>
      </w:r>
      <w:proofErr w:type="spellEnd"/>
      <w:r w:rsidR="00D17194">
        <w:t xml:space="preserve"> </w:t>
      </w:r>
      <w:proofErr w:type="spellStart"/>
      <w:r w:rsidR="00D17194">
        <w:t>cmdlet</w:t>
      </w:r>
      <w:proofErr w:type="spellEnd"/>
      <w:r w:rsidR="00D17194">
        <w:t xml:space="preserve"> to the </w:t>
      </w:r>
      <w:r w:rsidR="008146BC">
        <w:t>Test</w:t>
      </w:r>
      <w:r>
        <w:t>-</w:t>
      </w:r>
      <w:proofErr w:type="spellStart"/>
      <w:r>
        <w:t>Splunkd</w:t>
      </w:r>
      <w:proofErr w:type="spellEnd"/>
      <w:r>
        <w:t xml:space="preserve"> </w:t>
      </w:r>
      <w:proofErr w:type="spellStart"/>
      <w:r>
        <w:t>cmdlet</w:t>
      </w:r>
      <w:proofErr w:type="spellEnd"/>
      <w:r>
        <w:t>.</w:t>
      </w:r>
    </w:p>
    <w:p w:rsidR="00D17194" w:rsidRDefault="007C65EC" w:rsidP="00F5219E">
      <w:pPr>
        <w:pStyle w:val="Code"/>
      </w:pPr>
      <w:r>
        <w:t xml:space="preserve">PS &gt; </w:t>
      </w:r>
      <w:r w:rsidR="006B6D42">
        <w:t>Get-</w:t>
      </w:r>
      <w:proofErr w:type="spellStart"/>
      <w:r w:rsidR="006B6D42">
        <w:t>ADComputer</w:t>
      </w:r>
      <w:proofErr w:type="spellEnd"/>
      <w:r w:rsidR="00F52C62">
        <w:t xml:space="preserve"> –Filter *</w:t>
      </w:r>
      <w:r w:rsidR="00D17194">
        <w:t xml:space="preserve"> | </w:t>
      </w:r>
      <w:r w:rsidR="008146BC">
        <w:t>Test</w:t>
      </w:r>
      <w:r w:rsidR="006B6D42">
        <w:t>-</w:t>
      </w:r>
      <w:proofErr w:type="spellStart"/>
      <w:r w:rsidR="006B6D42">
        <w:t>Splunkd</w:t>
      </w:r>
      <w:proofErr w:type="spellEnd"/>
      <w:r w:rsidR="000830A1">
        <w:t xml:space="preserve"> </w:t>
      </w:r>
    </w:p>
    <w:p w:rsidR="00D17194" w:rsidRDefault="00822A18" w:rsidP="00F5219E">
      <w:pPr>
        <w:pStyle w:val="Code"/>
      </w:pPr>
      <w:r>
        <w:t>WinXP001</w:t>
      </w:r>
    </w:p>
    <w:p w:rsidR="00822A18" w:rsidRPr="000C6618" w:rsidRDefault="00822A18" w:rsidP="00F5219E">
      <w:pPr>
        <w:pStyle w:val="Code"/>
        <w:rPr>
          <w:rFonts w:asciiTheme="minorHAnsi" w:hAnsiTheme="minorHAnsi" w:cstheme="minorHAnsi"/>
        </w:rPr>
      </w:pPr>
      <w:r>
        <w:t>Lnx001</w:t>
      </w:r>
    </w:p>
    <w:p w:rsidR="00822A18" w:rsidRPr="000C6618" w:rsidRDefault="00822A18" w:rsidP="00F5219E">
      <w:pPr>
        <w:pStyle w:val="Code"/>
      </w:pPr>
      <w:r>
        <w:t>…</w:t>
      </w:r>
    </w:p>
    <w:p w:rsidR="00F52C62" w:rsidRDefault="00F52C62" w:rsidP="00E9677F">
      <w:pPr>
        <w:pStyle w:val="Heading3"/>
      </w:pPr>
      <w:r>
        <w:t>Discussion</w:t>
      </w:r>
    </w:p>
    <w:p w:rsidR="008146BC" w:rsidRDefault="008146BC" w:rsidP="008146BC">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every computer object from Active Directory.  These computer objects are then piped to the </w:t>
      </w:r>
      <w:r w:rsidRPr="008146BC">
        <w:rPr>
          <w:rStyle w:val="ConstantWidth"/>
        </w:rPr>
        <w:t>Test-</w:t>
      </w:r>
      <w:proofErr w:type="spellStart"/>
      <w:r w:rsidRPr="008146BC">
        <w:rPr>
          <w:rStyle w:val="ConstantWidth"/>
        </w:rPr>
        <w:t>Splunkd</w:t>
      </w:r>
      <w:proofErr w:type="spellEnd"/>
      <w:r>
        <w:t xml:space="preserve"> </w:t>
      </w:r>
      <w:proofErr w:type="spellStart"/>
      <w:r>
        <w:t>cmdlet</w:t>
      </w:r>
      <w:proofErr w:type="spellEnd"/>
      <w:r>
        <w:t xml:space="preserve"> from the Splunk module.</w:t>
      </w:r>
    </w:p>
    <w:p w:rsidR="008146BC" w:rsidRDefault="008146BC" w:rsidP="008146BC">
      <w:r w:rsidRPr="008146BC">
        <w:rPr>
          <w:rStyle w:val="ConstantWidth"/>
        </w:rPr>
        <w:t>Test-</w:t>
      </w:r>
      <w:proofErr w:type="spellStart"/>
      <w:r w:rsidRPr="008146BC">
        <w:rPr>
          <w:rStyle w:val="ConstantWidth"/>
        </w:rPr>
        <w:t>Splunkd</w:t>
      </w:r>
      <w:proofErr w:type="spellEnd"/>
      <w:r>
        <w:t xml:space="preserve"> will query each computer specified in the pipeline for the presence of active Splunk services.  The </w:t>
      </w:r>
      <w:proofErr w:type="spellStart"/>
      <w:r>
        <w:t>cmdlet</w:t>
      </w:r>
      <w:proofErr w:type="spellEnd"/>
      <w:r>
        <w:t xml:space="preserve"> outputs the names of computers on which one or more Splunk services are active.</w:t>
      </w:r>
    </w:p>
    <w:p w:rsidR="008146BC" w:rsidRDefault="008146BC" w:rsidP="008146BC">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PowerShell in Windows Server 2008 R2.  For more information on the Active Directory module please see the following URL: </w:t>
      </w:r>
    </w:p>
    <w:p w:rsidR="008146BC" w:rsidRPr="008146BC" w:rsidRDefault="008146BC" w:rsidP="008146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8146BC" w:rsidRDefault="008146BC" w:rsidP="008146BC">
      <w:pPr>
        <w:pStyle w:val="Heading3"/>
      </w:pPr>
      <w:r>
        <w:t>See Also</w:t>
      </w:r>
    </w:p>
    <w:p w:rsidR="008146BC" w:rsidRDefault="008146BC" w:rsidP="008146BC">
      <w:pPr>
        <w:pStyle w:val="ListParagraph"/>
        <w:numPr>
          <w:ilvl w:val="0"/>
          <w:numId w:val="3"/>
        </w:numPr>
        <w:rPr>
          <w:rStyle w:val="ConstantWidth"/>
          <w:b/>
        </w:rPr>
      </w:pPr>
      <w:r w:rsidRPr="00C76D6F">
        <w:rPr>
          <w:rStyle w:val="ConstantWidth"/>
          <w:b/>
        </w:rPr>
        <w:t xml:space="preserve">Get-Help </w:t>
      </w:r>
      <w:r>
        <w:rPr>
          <w:rStyle w:val="ConstantWidth"/>
          <w:b/>
        </w:rPr>
        <w:t>Test-</w:t>
      </w:r>
      <w:proofErr w:type="spellStart"/>
      <w:r>
        <w:rPr>
          <w:rStyle w:val="ConstantWidth"/>
          <w:b/>
        </w:rPr>
        <w:t>Splunkd</w:t>
      </w:r>
      <w:proofErr w:type="spellEnd"/>
    </w:p>
    <w:p w:rsidR="008146BC" w:rsidRPr="008146BC" w:rsidRDefault="008146BC" w:rsidP="008146BC">
      <w:pPr>
        <w:pStyle w:val="ListParagraph"/>
        <w:numPr>
          <w:ilvl w:val="0"/>
          <w:numId w:val="3"/>
        </w:numPr>
        <w:rPr>
          <w:rStyle w:val="ConstantWidth"/>
          <w:b/>
        </w:rPr>
      </w:pPr>
      <w:r w:rsidRPr="008146BC">
        <w:rPr>
          <w:rStyle w:val="ConstantWidth"/>
        </w:rPr>
        <w:t>http://go.microsoft.com/fwlink/?LinkID=139658</w:t>
      </w:r>
    </w:p>
    <w:p w:rsidR="008146BC" w:rsidRPr="008146BC" w:rsidRDefault="00C75E63" w:rsidP="008146BC">
      <w:pPr>
        <w:pStyle w:val="ListParagraph"/>
        <w:numPr>
          <w:ilvl w:val="0"/>
          <w:numId w:val="3"/>
        </w:numPr>
        <w:rPr>
          <w:bCs/>
        </w:rPr>
      </w:pPr>
      <w:r w:rsidRPr="008146BC">
        <w:rPr>
          <w:b/>
          <w:bCs/>
        </w:rPr>
        <w:fldChar w:fldCharType="begin"/>
      </w:r>
      <w:r w:rsidR="008146BC">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8146BC" w:rsidRPr="008146BC">
        <w:rPr>
          <w:bCs/>
        </w:rPr>
        <w:t xml:space="preserve"> on page </w:t>
      </w:r>
      <w:r w:rsidRPr="008146BC">
        <w:rPr>
          <w:bCs/>
        </w:rPr>
        <w:fldChar w:fldCharType="begin"/>
      </w:r>
      <w:r w:rsidR="008146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8146BC" w:rsidP="00E9677F">
      <w:pPr>
        <w:pStyle w:val="Heading2"/>
      </w:pPr>
      <w:bookmarkStart w:id="41" w:name="_Ref299897971"/>
      <w:bookmarkStart w:id="42" w:name="_Ref299897982"/>
      <w:bookmarkStart w:id="43" w:name="_Toc299896711"/>
      <w:bookmarkStart w:id="44" w:name="_Toc300145984"/>
      <w:r>
        <w:t xml:space="preserve">Query the Status of </w:t>
      </w:r>
      <w:r w:rsidR="00F52C62">
        <w:t xml:space="preserve">Splunk Services </w:t>
      </w:r>
      <w:r w:rsidR="005952F7">
        <w:t>on</w:t>
      </w:r>
      <w:r>
        <w:t xml:space="preserve"> a Set of Hosts</w:t>
      </w:r>
      <w:bookmarkEnd w:id="41"/>
      <w:bookmarkEnd w:id="42"/>
      <w:bookmarkEnd w:id="43"/>
      <w:bookmarkEnd w:id="44"/>
    </w:p>
    <w:p w:rsidR="00F52C62" w:rsidRDefault="00F52C62" w:rsidP="00E9677F">
      <w:pPr>
        <w:pStyle w:val="Heading3"/>
      </w:pPr>
      <w:r>
        <w:t>Problem</w:t>
      </w:r>
    </w:p>
    <w:p w:rsidR="000C6618" w:rsidRDefault="008146BC" w:rsidP="000C6618">
      <w:pPr>
        <w:pStyle w:val="NormalWeb"/>
        <w:rPr>
          <w:rFonts w:asciiTheme="minorHAnsi" w:hAnsiTheme="minorHAnsi" w:cstheme="minorHAnsi"/>
        </w:rPr>
      </w:pPr>
      <w:r>
        <w:rPr>
          <w:rFonts w:asciiTheme="minorHAnsi" w:hAnsiTheme="minorHAnsi" w:cstheme="minorHAnsi"/>
        </w:rPr>
        <w:t>You want to know the status of Splunk services across a set of hosts.</w:t>
      </w:r>
    </w:p>
    <w:p w:rsidR="00053BE2" w:rsidRDefault="00053BE2" w:rsidP="00E9677F">
      <w:pPr>
        <w:pStyle w:val="Heading3"/>
      </w:pPr>
      <w:r>
        <w:t>Solution</w:t>
      </w:r>
    </w:p>
    <w:p w:rsidR="005952F7" w:rsidRDefault="005952F7" w:rsidP="005952F7">
      <w:r>
        <w:t xml:space="preserve">Use the built-in Get-Service </w:t>
      </w:r>
      <w:proofErr w:type="spellStart"/>
      <w:r>
        <w:t>PowerShell</w:t>
      </w:r>
      <w:proofErr w:type="spellEnd"/>
      <w:r>
        <w:t xml:space="preserve"> </w:t>
      </w:r>
      <w:proofErr w:type="spellStart"/>
      <w:r>
        <w:t>cmdlet</w:t>
      </w:r>
      <w:proofErr w:type="spellEnd"/>
      <w:r>
        <w:t xml:space="preserve"> to retrieve the </w:t>
      </w:r>
      <w:r w:rsidR="003032AE">
        <w:t xml:space="preserve">Splunk </w:t>
      </w:r>
      <w:r>
        <w:t>services</w:t>
      </w:r>
      <w:r w:rsidR="003032AE">
        <w:t xml:space="preserve"> </w:t>
      </w:r>
      <w:r>
        <w:t>from the list of hosts:</w:t>
      </w:r>
    </w:p>
    <w:p w:rsidR="00137094" w:rsidRDefault="00137094" w:rsidP="00137094">
      <w:pPr>
        <w:pStyle w:val="CodeTemplate"/>
        <w:rPr>
          <w:rStyle w:val="Constantwidthitalic"/>
        </w:rPr>
      </w:pPr>
      <w:r>
        <w:t xml:space="preserve">Get-Service –Name </w:t>
      </w:r>
      <w:proofErr w:type="spellStart"/>
      <w:r>
        <w:t>Splunk</w:t>
      </w:r>
      <w:proofErr w:type="spellEnd"/>
      <w:r>
        <w:t>* -</w:t>
      </w:r>
      <w:proofErr w:type="spellStart"/>
      <w:r>
        <w:t>ComputerName</w:t>
      </w:r>
      <w:proofErr w:type="spellEnd"/>
      <w:r>
        <w:t xml:space="preserve"> </w:t>
      </w:r>
      <w:proofErr w:type="spellStart"/>
      <w:r w:rsidRPr="00137094">
        <w:rPr>
          <w:rStyle w:val="Constantwidthitalic"/>
        </w:rPr>
        <w:t>ListOfHostNames</w:t>
      </w:r>
      <w:proofErr w:type="spellEnd"/>
    </w:p>
    <w:p w:rsidR="00137094" w:rsidRDefault="00137094" w:rsidP="00137094">
      <w:r>
        <w:lastRenderedPageBreak/>
        <w:t xml:space="preserve">To view the list of services for each host, pipe the result of the Get-Service </w:t>
      </w:r>
      <w:proofErr w:type="spellStart"/>
      <w:r>
        <w:t>cmdlet</w:t>
      </w:r>
      <w:proofErr w:type="spellEnd"/>
      <w:r>
        <w:t xml:space="preserve"> to the </w:t>
      </w:r>
      <w:r w:rsidRPr="00137094">
        <w:rPr>
          <w:rStyle w:val="ConstantWidth"/>
        </w:rPr>
        <w:t>Format-Table</w:t>
      </w:r>
      <w:r>
        <w:t xml:space="preserve"> </w:t>
      </w:r>
      <w:proofErr w:type="spellStart"/>
      <w:r>
        <w:t>PowerShell</w:t>
      </w:r>
      <w:proofErr w:type="spellEnd"/>
      <w:r>
        <w:t xml:space="preserve"> </w:t>
      </w:r>
      <w:proofErr w:type="spellStart"/>
      <w:r>
        <w:t>cmdlet</w:t>
      </w:r>
      <w:proofErr w:type="spellEnd"/>
      <w:r>
        <w:t xml:space="preserve">, specifying the </w:t>
      </w:r>
      <w:proofErr w:type="spellStart"/>
      <w:r w:rsidRPr="00137094">
        <w:rPr>
          <w:rStyle w:val="ConstantWidth"/>
        </w:rPr>
        <w:t>MachineName</w:t>
      </w:r>
      <w:proofErr w:type="spellEnd"/>
      <w:r>
        <w:t xml:space="preserve">, </w:t>
      </w:r>
      <w:proofErr w:type="spellStart"/>
      <w:r w:rsidRPr="00137094">
        <w:rPr>
          <w:rStyle w:val="ConstantWidth"/>
        </w:rPr>
        <w:t>DisplayName</w:t>
      </w:r>
      <w:proofErr w:type="spellEnd"/>
      <w:r>
        <w:t xml:space="preserve">, and </w:t>
      </w:r>
      <w:r w:rsidRPr="00137094">
        <w:rPr>
          <w:rStyle w:val="ConstantWidth"/>
        </w:rPr>
        <w:t>Status</w:t>
      </w:r>
      <w:r>
        <w:t xml:space="preserve"> property names for the </w:t>
      </w:r>
      <w:r w:rsidRPr="00137094">
        <w:rPr>
          <w:rStyle w:val="ConstantWidth"/>
        </w:rPr>
        <w:t>–Propert</w:t>
      </w:r>
      <w:r>
        <w:rPr>
          <w:rStyle w:val="ConstantWidth"/>
        </w:rPr>
        <w:t>y</w:t>
      </w:r>
      <w:r>
        <w:t xml:space="preserve"> parameter:</w:t>
      </w:r>
    </w:p>
    <w:p w:rsidR="00137094" w:rsidRPr="00137094" w:rsidRDefault="00137094" w:rsidP="00137094">
      <w:pPr>
        <w:pStyle w:val="CodeTemplate"/>
        <w:rPr>
          <w:rFonts w:asciiTheme="minorHAnsi" w:hAnsiTheme="minorHAnsi"/>
        </w:rPr>
      </w:pPr>
      <w:r>
        <w:t xml:space="preserve">Format-Table –Property </w:t>
      </w:r>
      <w:proofErr w:type="spellStart"/>
      <w:r>
        <w:t>MachineName</w:t>
      </w:r>
      <w:proofErr w:type="spellEnd"/>
      <w:r>
        <w:t xml:space="preserve">, </w:t>
      </w:r>
      <w:proofErr w:type="spellStart"/>
      <w:r>
        <w:t>DisplayName</w:t>
      </w:r>
      <w:proofErr w:type="spellEnd"/>
      <w:r>
        <w:t>, Status</w:t>
      </w:r>
    </w:p>
    <w:p w:rsidR="00137094" w:rsidRDefault="00137094" w:rsidP="00137094">
      <w:r>
        <w:t>In this example, the status of Splunk services is queried for the ‘Server001’ and ‘Server002’</w:t>
      </w:r>
      <w:r w:rsidR="003032AE">
        <w:t xml:space="preserve"> hosts:</w:t>
      </w:r>
    </w:p>
    <w:p w:rsidR="00137094" w:rsidRDefault="003032AE" w:rsidP="00F5219E">
      <w:pPr>
        <w:pStyle w:val="Code"/>
      </w:pPr>
      <w:r>
        <w:t xml:space="preserve">PS &gt; </w:t>
      </w:r>
      <w:r w:rsidR="008865E4">
        <w:t xml:space="preserve">Get-Service </w:t>
      </w:r>
      <w:r w:rsidR="00137094">
        <w:t xml:space="preserve">–Name </w:t>
      </w:r>
      <w:proofErr w:type="spellStart"/>
      <w:r w:rsidR="008865E4">
        <w:t>splunk</w:t>
      </w:r>
      <w:proofErr w:type="spellEnd"/>
      <w:r w:rsidR="008865E4">
        <w:t>*</w:t>
      </w:r>
      <w:r w:rsidR="00AD5452">
        <w:t xml:space="preserve"> </w:t>
      </w:r>
      <w:r w:rsidR="00137094">
        <w:t>-</w:t>
      </w:r>
      <w:proofErr w:type="spellStart"/>
      <w:r w:rsidR="00137094">
        <w:t>ComputerName</w:t>
      </w:r>
      <w:proofErr w:type="spellEnd"/>
      <w:r w:rsidR="00137094">
        <w:t xml:space="preserve"> Server001</w:t>
      </w:r>
      <w:proofErr w:type="gramStart"/>
      <w:r w:rsidR="00137094">
        <w:t>,Server002</w:t>
      </w:r>
      <w:proofErr w:type="gramEnd"/>
      <w:r w:rsidR="00137094">
        <w:t xml:space="preserve"> </w:t>
      </w:r>
      <w:r w:rsidR="00AD5452">
        <w:t>|</w:t>
      </w:r>
      <w:r w:rsidR="00137094">
        <w:t xml:space="preserve"> `</w:t>
      </w:r>
    </w:p>
    <w:p w:rsidR="008865E4" w:rsidRDefault="003032AE" w:rsidP="00F5219E">
      <w:pPr>
        <w:pStyle w:val="Code"/>
      </w:pPr>
      <w:r>
        <w:t xml:space="preserve">   </w:t>
      </w:r>
      <w:r w:rsidR="00137094">
        <w:t xml:space="preserve">  </w:t>
      </w:r>
      <w:r w:rsidR="00AD5452">
        <w:t xml:space="preserve"> Format-Table </w:t>
      </w:r>
      <w:r w:rsidR="00137094">
        <w:t xml:space="preserve">–Property </w:t>
      </w:r>
      <w:proofErr w:type="spellStart"/>
      <w:r w:rsidR="00137094">
        <w:t>MachineName</w:t>
      </w:r>
      <w:proofErr w:type="spellEnd"/>
      <w:r w:rsidR="00137094">
        <w:t xml:space="preserve">, Status, </w:t>
      </w:r>
      <w:proofErr w:type="spellStart"/>
      <w:r w:rsidR="00137094">
        <w:t>DisplayName</w:t>
      </w:r>
      <w:proofErr w:type="spellEnd"/>
    </w:p>
    <w:p w:rsidR="00137094" w:rsidRDefault="00137094" w:rsidP="00F5219E">
      <w:pPr>
        <w:pStyle w:val="Code"/>
      </w:pPr>
    </w:p>
    <w:p w:rsidR="00137094" w:rsidRPr="00137094" w:rsidRDefault="00137094" w:rsidP="00F5219E">
      <w:pPr>
        <w:pStyle w:val="Code"/>
      </w:pPr>
      <w:proofErr w:type="spellStart"/>
      <w:r>
        <w:t>MachineName</w:t>
      </w:r>
      <w:proofErr w:type="spellEnd"/>
      <w:r>
        <w:tab/>
      </w:r>
      <w:r w:rsidRPr="00137094">
        <w:t xml:space="preserve">Status   </w:t>
      </w:r>
      <w:proofErr w:type="spellStart"/>
      <w:r w:rsidRPr="00137094">
        <w:t>DisplayName</w:t>
      </w:r>
      <w:proofErr w:type="spellEnd"/>
    </w:p>
    <w:p w:rsidR="00137094" w:rsidRPr="00137094" w:rsidRDefault="00137094" w:rsidP="00F5219E">
      <w:pPr>
        <w:pStyle w:val="Code"/>
      </w:pPr>
      <w:r w:rsidRPr="00137094">
        <w:t>------</w:t>
      </w:r>
      <w:r>
        <w:t>-----</w:t>
      </w:r>
      <w:r w:rsidRPr="00137094">
        <w:t xml:space="preserve"> </w:t>
      </w:r>
      <w:r w:rsidR="003032AE">
        <w:t>-</w:t>
      </w:r>
      <w:r w:rsidRPr="00137094">
        <w:t>----</w:t>
      </w:r>
      <w:r>
        <w:t>--</w:t>
      </w:r>
      <w:r w:rsidR="003032AE">
        <w:t xml:space="preserve">  </w:t>
      </w:r>
      <w:r w:rsidRPr="00137094">
        <w:t>-----------</w:t>
      </w:r>
    </w:p>
    <w:p w:rsidR="00137094" w:rsidRPr="00137094" w:rsidRDefault="003032AE" w:rsidP="00F5219E">
      <w:pPr>
        <w:pStyle w:val="Code"/>
      </w:pPr>
      <w:r>
        <w:t xml:space="preserve">Server001   </w:t>
      </w:r>
      <w:proofErr w:type="gramStart"/>
      <w:r w:rsidR="00137094" w:rsidRPr="00137094">
        <w:t xml:space="preserve">Running  </w:t>
      </w:r>
      <w:proofErr w:type="spellStart"/>
      <w:r w:rsidR="00137094" w:rsidRPr="00137094">
        <w:t>Splunkd</w:t>
      </w:r>
      <w:proofErr w:type="spellEnd"/>
      <w:proofErr w:type="gramEnd"/>
      <w:r w:rsidR="00137094" w:rsidRPr="00137094">
        <w:t xml:space="preserve">     </w:t>
      </w:r>
    </w:p>
    <w:p w:rsidR="00137094" w:rsidRDefault="003032AE" w:rsidP="00F5219E">
      <w:pPr>
        <w:pStyle w:val="Code"/>
      </w:pPr>
      <w:r>
        <w:t xml:space="preserve">Server001   </w:t>
      </w:r>
      <w:proofErr w:type="gramStart"/>
      <w:r w:rsidR="00137094" w:rsidRPr="00137094">
        <w:t xml:space="preserve">Running  </w:t>
      </w:r>
      <w:proofErr w:type="spellStart"/>
      <w:r w:rsidR="00137094" w:rsidRPr="00137094">
        <w:t>Splunkweb</w:t>
      </w:r>
      <w:proofErr w:type="spellEnd"/>
      <w:proofErr w:type="gramEnd"/>
      <w:r w:rsidR="00137094" w:rsidRPr="00137094">
        <w:t xml:space="preserve">   </w:t>
      </w:r>
    </w:p>
    <w:p w:rsidR="003032AE" w:rsidRPr="008865E4" w:rsidRDefault="003032AE" w:rsidP="00F5219E">
      <w:pPr>
        <w:pStyle w:val="Code"/>
      </w:pPr>
      <w:r>
        <w:t xml:space="preserve">Server002   </w:t>
      </w:r>
      <w:proofErr w:type="gramStart"/>
      <w:r>
        <w:t>Stopped</w:t>
      </w:r>
      <w:r w:rsidRPr="00137094">
        <w:t xml:space="preserve">  </w:t>
      </w:r>
      <w:proofErr w:type="spellStart"/>
      <w:r w:rsidRPr="00137094">
        <w:t>Splunkd</w:t>
      </w:r>
      <w:proofErr w:type="spellEnd"/>
      <w:proofErr w:type="gramEnd"/>
      <w:r w:rsidRPr="00137094">
        <w:t xml:space="preserve">     </w:t>
      </w:r>
    </w:p>
    <w:p w:rsidR="00053BE2" w:rsidRDefault="00053BE2" w:rsidP="00E9677F">
      <w:pPr>
        <w:pStyle w:val="Heading3"/>
      </w:pPr>
      <w:r>
        <w:t>Discussion</w:t>
      </w:r>
    </w:p>
    <w:p w:rsidR="003032AE" w:rsidRDefault="003032AE" w:rsidP="003032AE">
      <w:r>
        <w:t xml:space="preserve">This example filters the list of services returned by </w:t>
      </w:r>
      <w:r w:rsidRPr="003032AE">
        <w:rPr>
          <w:rStyle w:val="ConstantWidth"/>
        </w:rPr>
        <w:t>Get-Service</w:t>
      </w:r>
      <w:r>
        <w:t xml:space="preserve"> to those with names that start with “Splunk” by using a wildcard expression </w:t>
      </w:r>
      <w:r w:rsidR="009C437D" w:rsidRPr="009C437D">
        <w:rPr>
          <w:rStyle w:val="ConstantWidth"/>
        </w:rPr>
        <w:t>Splunk*</w:t>
      </w:r>
      <w:r w:rsidR="009C437D">
        <w:t xml:space="preserve"> for the </w:t>
      </w:r>
      <w:r w:rsidR="009C437D" w:rsidRPr="009C437D">
        <w:rPr>
          <w:rStyle w:val="ConstantWidth"/>
        </w:rPr>
        <w:t>–Name</w:t>
      </w:r>
      <w:r w:rsidR="009C437D">
        <w:t xml:space="preserve"> parameter</w:t>
      </w:r>
      <w:r>
        <w:t xml:space="preserve">.  </w:t>
      </w:r>
      <w:r w:rsidR="009C437D">
        <w:t>As a result t</w:t>
      </w:r>
      <w:r>
        <w:t>h</w:t>
      </w:r>
      <w:r w:rsidR="009C437D">
        <w:t xml:space="preserve">e </w:t>
      </w:r>
      <w:r w:rsidR="009C437D" w:rsidRPr="009C437D">
        <w:rPr>
          <w:rStyle w:val="ConstantWidth"/>
        </w:rPr>
        <w:t>Get-Service</w:t>
      </w:r>
      <w:r>
        <w:t xml:space="preserve"> </w:t>
      </w:r>
      <w:r w:rsidR="009C437D">
        <w:t xml:space="preserve">output </w:t>
      </w:r>
      <w:r>
        <w:t xml:space="preserve">will include the </w:t>
      </w:r>
      <w:proofErr w:type="spellStart"/>
      <w:r w:rsidRPr="003032AE">
        <w:rPr>
          <w:rStyle w:val="ConstantWidth"/>
        </w:rPr>
        <w:t>Splunkd</w:t>
      </w:r>
      <w:proofErr w:type="spellEnd"/>
      <w:r>
        <w:t xml:space="preserve"> management service, the </w:t>
      </w:r>
      <w:proofErr w:type="spellStart"/>
      <w:r w:rsidRPr="003032AE">
        <w:rPr>
          <w:rStyle w:val="ConstantWidth"/>
        </w:rPr>
        <w:t>Splunkweb</w:t>
      </w:r>
      <w:proofErr w:type="spellEnd"/>
      <w:r>
        <w:t xml:space="preserve"> web interface service, and the </w:t>
      </w:r>
      <w:proofErr w:type="spellStart"/>
      <w:r w:rsidRPr="003032AE">
        <w:rPr>
          <w:rStyle w:val="ConstantWidth"/>
        </w:rPr>
        <w:t>Splunkforwarder</w:t>
      </w:r>
      <w:proofErr w:type="spellEnd"/>
      <w:r>
        <w:t xml:space="preserve"> service.</w:t>
      </w:r>
    </w:p>
    <w:p w:rsidR="009C437D" w:rsidRDefault="003032AE" w:rsidP="003032AE">
      <w:r>
        <w:t xml:space="preserve">The </w:t>
      </w:r>
      <w:r w:rsidRPr="009C437D">
        <w:rPr>
          <w:rStyle w:val="ConstantWidth"/>
        </w:rPr>
        <w:t>Get-Service</w:t>
      </w:r>
      <w:r>
        <w:t xml:space="preserve"> </w:t>
      </w:r>
      <w:proofErr w:type="spellStart"/>
      <w:r>
        <w:t>cmdlet</w:t>
      </w:r>
      <w:proofErr w:type="spellEnd"/>
      <w:r>
        <w:t xml:space="preserve"> returns </w:t>
      </w:r>
      <w:proofErr w:type="spellStart"/>
      <w:r w:rsidRPr="009C437D">
        <w:rPr>
          <w:rStyle w:val="ConstantWidth"/>
        </w:rPr>
        <w:t>System.ServiceProcess.ServiceController</w:t>
      </w:r>
      <w:proofErr w:type="spellEnd"/>
      <w:r>
        <w:t xml:space="preserve"> .NET objects</w:t>
      </w:r>
      <w:r w:rsidR="009C437D">
        <w:t>.  PowerShell has a default format for these objects that will report the service name and current status, but this default format does not include the machine name on which the service is running.  For example:</w:t>
      </w:r>
    </w:p>
    <w:p w:rsidR="009C437D" w:rsidRDefault="009C437D" w:rsidP="00F5219E">
      <w:pPr>
        <w:pStyle w:val="Code"/>
      </w:pPr>
      <w:r>
        <w:t xml:space="preserve">PS &gt; Get-Service </w:t>
      </w:r>
    </w:p>
    <w:p w:rsidR="009C437D" w:rsidRDefault="009C437D" w:rsidP="00F5219E">
      <w:pPr>
        <w:pStyle w:val="Code"/>
      </w:pPr>
    </w:p>
    <w:p w:rsidR="009C437D" w:rsidRPr="009C437D" w:rsidRDefault="009C437D" w:rsidP="00F5219E">
      <w:pPr>
        <w:pStyle w:val="Code"/>
      </w:pPr>
      <w:r w:rsidRPr="009C437D">
        <w:t xml:space="preserve">Status   Name               </w:t>
      </w:r>
      <w:proofErr w:type="spellStart"/>
      <w:r w:rsidRPr="009C437D">
        <w:t>DisplayName</w:t>
      </w:r>
      <w:proofErr w:type="spellEnd"/>
    </w:p>
    <w:p w:rsidR="009C437D" w:rsidRPr="009C437D" w:rsidRDefault="009C437D" w:rsidP="00F5219E">
      <w:pPr>
        <w:pStyle w:val="Code"/>
      </w:pPr>
      <w:r w:rsidRPr="009C437D">
        <w:t>------   ----               -----------</w:t>
      </w:r>
    </w:p>
    <w:p w:rsidR="009C437D" w:rsidRPr="009C437D" w:rsidRDefault="009C437D" w:rsidP="00F5219E">
      <w:pPr>
        <w:pStyle w:val="Code"/>
      </w:pPr>
      <w:proofErr w:type="gramStart"/>
      <w:r w:rsidRPr="009C437D">
        <w:t xml:space="preserve">Stopped  </w:t>
      </w:r>
      <w:proofErr w:type="spellStart"/>
      <w:r w:rsidRPr="009C437D">
        <w:t>AeLookupSvc</w:t>
      </w:r>
      <w:proofErr w:type="spellEnd"/>
      <w:proofErr w:type="gramEnd"/>
      <w:r w:rsidRPr="009C437D">
        <w:t xml:space="preserve">        Application Experience</w:t>
      </w:r>
    </w:p>
    <w:p w:rsidR="009C437D" w:rsidRPr="009C437D" w:rsidRDefault="009C437D" w:rsidP="00F5219E">
      <w:pPr>
        <w:pStyle w:val="Code"/>
      </w:pPr>
      <w:proofErr w:type="gramStart"/>
      <w:r w:rsidRPr="009C437D">
        <w:t>Stopped  ALG</w:t>
      </w:r>
      <w:proofErr w:type="gramEnd"/>
      <w:r w:rsidRPr="009C437D">
        <w:t xml:space="preserve">                Application Layer Gateway Service</w:t>
      </w:r>
    </w:p>
    <w:p w:rsidR="009C437D" w:rsidRPr="009C437D" w:rsidRDefault="009C437D" w:rsidP="00F5219E">
      <w:pPr>
        <w:pStyle w:val="Code"/>
      </w:pPr>
      <w:proofErr w:type="gramStart"/>
      <w:r w:rsidRPr="009C437D">
        <w:t xml:space="preserve">Stopped  </w:t>
      </w:r>
      <w:proofErr w:type="spellStart"/>
      <w:r w:rsidRPr="009C437D">
        <w:t>AppIDSvc</w:t>
      </w:r>
      <w:proofErr w:type="spellEnd"/>
      <w:proofErr w:type="gramEnd"/>
      <w:r w:rsidRPr="009C437D">
        <w:t xml:space="preserve">           Application Identity</w:t>
      </w:r>
    </w:p>
    <w:p w:rsidR="009C437D" w:rsidRDefault="009C437D" w:rsidP="00F5219E">
      <w:pPr>
        <w:pStyle w:val="Code"/>
      </w:pPr>
      <w:proofErr w:type="gramStart"/>
      <w:r w:rsidRPr="009C437D">
        <w:t xml:space="preserve">Running  </w:t>
      </w:r>
      <w:proofErr w:type="spellStart"/>
      <w:r w:rsidRPr="009C437D">
        <w:t>Appinfo</w:t>
      </w:r>
      <w:proofErr w:type="spellEnd"/>
      <w:proofErr w:type="gramEnd"/>
      <w:r w:rsidRPr="009C437D">
        <w:t xml:space="preserve">            Application Information</w:t>
      </w:r>
    </w:p>
    <w:p w:rsidR="009C437D" w:rsidRPr="009C437D" w:rsidRDefault="009C437D" w:rsidP="00F5219E">
      <w:pPr>
        <w:pStyle w:val="Code"/>
      </w:pPr>
      <w:r>
        <w:t>…</w:t>
      </w:r>
    </w:p>
    <w:p w:rsidR="003032AE" w:rsidRDefault="009C437D" w:rsidP="009C437D">
      <w:r>
        <w:t xml:space="preserve">In order to see the service host information, the </w:t>
      </w:r>
      <w:r w:rsidRPr="009C437D">
        <w:rPr>
          <w:rStyle w:val="ConstantWidth"/>
        </w:rPr>
        <w:t>Get-Service</w:t>
      </w:r>
      <w:r>
        <w:t xml:space="preserve"> output must be manipulated.  In this case the output is piped to the </w:t>
      </w:r>
      <w:r w:rsidRPr="00185349">
        <w:rPr>
          <w:rStyle w:val="ConstantWidth"/>
        </w:rPr>
        <w:t>Format-Table</w:t>
      </w:r>
      <w:r>
        <w:t xml:space="preserve"> standard </w:t>
      </w:r>
      <w:proofErr w:type="spellStart"/>
      <w:r>
        <w:t>PowerShell</w:t>
      </w:r>
      <w:proofErr w:type="spellEnd"/>
      <w:r>
        <w:t xml:space="preserve"> </w:t>
      </w:r>
      <w:proofErr w:type="spellStart"/>
      <w:r>
        <w:t>cmdlet</w:t>
      </w:r>
      <w:proofErr w:type="spellEnd"/>
      <w:r>
        <w:t xml:space="preserve"> with a list of wanted </w:t>
      </w:r>
      <w:proofErr w:type="spellStart"/>
      <w:r w:rsidRPr="009C437D">
        <w:rPr>
          <w:rStyle w:val="ConstantWidth"/>
        </w:rPr>
        <w:t>System.ServiceProcess.ServiceController</w:t>
      </w:r>
      <w:proofErr w:type="spellEnd"/>
      <w:r>
        <w:t xml:space="preserve"> properties specified in the </w:t>
      </w:r>
      <w:r w:rsidRPr="009C437D">
        <w:rPr>
          <w:rStyle w:val="ConstantWidth"/>
        </w:rPr>
        <w:t>–Property</w:t>
      </w:r>
      <w:r>
        <w:t xml:space="preserve"> parameter.</w:t>
      </w:r>
      <w:r w:rsidR="00893F59">
        <w:t xml:space="preserve">  The result is a well-formatted table of host names, service status, and service names.</w:t>
      </w:r>
    </w:p>
    <w:p w:rsidR="00893F59" w:rsidRDefault="00893F59" w:rsidP="009C437D">
      <w:r>
        <w:t xml:space="preserve">You can view a list of available </w:t>
      </w:r>
      <w:proofErr w:type="spellStart"/>
      <w:r w:rsidRPr="009C437D">
        <w:rPr>
          <w:rStyle w:val="ConstantWidth"/>
        </w:rPr>
        <w:t>System.ServiceProcess.ServiceController</w:t>
      </w:r>
      <w:proofErr w:type="spellEnd"/>
      <w:r>
        <w:t xml:space="preserve"> properties using the </w:t>
      </w:r>
      <w:r w:rsidR="00185349">
        <w:t xml:space="preserve">Get-Member standard </w:t>
      </w:r>
      <w:proofErr w:type="spellStart"/>
      <w:r w:rsidR="00185349">
        <w:t>cmdlet</w:t>
      </w:r>
      <w:proofErr w:type="spellEnd"/>
      <w:r>
        <w:t>:</w:t>
      </w:r>
    </w:p>
    <w:p w:rsidR="00893F59" w:rsidRDefault="00893F59" w:rsidP="00F5219E">
      <w:pPr>
        <w:pStyle w:val="Code"/>
      </w:pPr>
      <w:r>
        <w:t>PS &gt; Get-Service | Get-Member –</w:t>
      </w:r>
      <w:proofErr w:type="spellStart"/>
      <w:r>
        <w:t>MemberType</w:t>
      </w:r>
      <w:proofErr w:type="spellEnd"/>
      <w:r>
        <w:t xml:space="preserve"> Properties</w:t>
      </w:r>
    </w:p>
    <w:p w:rsidR="00185349" w:rsidRDefault="00185349" w:rsidP="00F5219E">
      <w:pPr>
        <w:pStyle w:val="Code"/>
      </w:pPr>
    </w:p>
    <w:p w:rsidR="00893F59" w:rsidRDefault="00893F59" w:rsidP="00F5219E">
      <w:pPr>
        <w:pStyle w:val="Code"/>
      </w:pPr>
      <w:r>
        <w:t xml:space="preserve">   </w:t>
      </w:r>
      <w:proofErr w:type="spellStart"/>
      <w:r>
        <w:t>TypeName</w:t>
      </w:r>
      <w:proofErr w:type="spellEnd"/>
      <w:r>
        <w:t xml:space="preserve">: </w:t>
      </w:r>
      <w:proofErr w:type="spellStart"/>
      <w:r>
        <w:t>System.ServiceProcess.ServiceController</w:t>
      </w:r>
      <w:proofErr w:type="spellEnd"/>
    </w:p>
    <w:p w:rsidR="00893F59" w:rsidRDefault="00893F59" w:rsidP="00F5219E">
      <w:pPr>
        <w:pStyle w:val="Code"/>
      </w:pPr>
    </w:p>
    <w:p w:rsidR="00893F59" w:rsidRDefault="00893F59" w:rsidP="00F5219E">
      <w:pPr>
        <w:pStyle w:val="Code"/>
      </w:pPr>
      <w:r>
        <w:t xml:space="preserve">Name                </w:t>
      </w:r>
      <w:proofErr w:type="spellStart"/>
      <w:r>
        <w:t>MemberType</w:t>
      </w:r>
      <w:proofErr w:type="spellEnd"/>
      <w:r>
        <w:t xml:space="preserve">    Definition</w:t>
      </w:r>
    </w:p>
    <w:p w:rsidR="00893F59" w:rsidRDefault="00893F59" w:rsidP="00F5219E">
      <w:pPr>
        <w:pStyle w:val="Code"/>
      </w:pPr>
      <w:r>
        <w:t>----                ----------    ----------</w:t>
      </w:r>
    </w:p>
    <w:p w:rsidR="00893F59" w:rsidRDefault="00893F59" w:rsidP="00F5219E">
      <w:pPr>
        <w:pStyle w:val="Code"/>
      </w:pPr>
      <w:r>
        <w:lastRenderedPageBreak/>
        <w:t xml:space="preserve">Name                </w:t>
      </w:r>
      <w:proofErr w:type="spellStart"/>
      <w:r>
        <w:t>AliasProperty</w:t>
      </w:r>
      <w:proofErr w:type="spellEnd"/>
      <w:r>
        <w:t xml:space="preserve"> Name = </w:t>
      </w:r>
      <w:proofErr w:type="spellStart"/>
      <w:r>
        <w:t>ServiceName</w:t>
      </w:r>
      <w:proofErr w:type="spellEnd"/>
    </w:p>
    <w:p w:rsidR="00893F59" w:rsidRDefault="00893F59" w:rsidP="00F5219E">
      <w:pPr>
        <w:pStyle w:val="Code"/>
      </w:pPr>
      <w:proofErr w:type="spellStart"/>
      <w:r>
        <w:t>RequiredServices</w:t>
      </w:r>
      <w:proofErr w:type="spellEnd"/>
      <w:r>
        <w:t xml:space="preserve">    </w:t>
      </w:r>
      <w:proofErr w:type="spellStart"/>
      <w:r>
        <w:t>AliasProperty</w:t>
      </w:r>
      <w:proofErr w:type="spellEnd"/>
      <w:r>
        <w:t xml:space="preserve"> </w:t>
      </w:r>
      <w:proofErr w:type="spellStart"/>
      <w:r>
        <w:t>RequiredServices</w:t>
      </w:r>
      <w:proofErr w:type="spellEnd"/>
      <w:r>
        <w:t xml:space="preserve"> = </w:t>
      </w:r>
      <w:proofErr w:type="spellStart"/>
      <w:r>
        <w:t>ServicesDependedOn</w:t>
      </w:r>
      <w:proofErr w:type="spellEnd"/>
    </w:p>
    <w:p w:rsidR="00893F59" w:rsidRDefault="00893F59" w:rsidP="00F5219E">
      <w:pPr>
        <w:pStyle w:val="Code"/>
      </w:pPr>
      <w:proofErr w:type="spellStart"/>
      <w:r>
        <w:t>CanPauseAndContinue</w:t>
      </w:r>
      <w:proofErr w:type="spellEnd"/>
      <w:r>
        <w:t xml:space="preserve"> Property      </w:t>
      </w:r>
      <w:proofErr w:type="spellStart"/>
      <w:r>
        <w:t>System.Boolean</w:t>
      </w:r>
      <w:proofErr w:type="spellEnd"/>
      <w:r>
        <w:t xml:space="preserve"> </w:t>
      </w:r>
      <w:proofErr w:type="spellStart"/>
      <w:r>
        <w:t>CanPauseAndContinue</w:t>
      </w:r>
      <w:proofErr w:type="spellEnd"/>
      <w:r>
        <w:t xml:space="preserve"> {get;}</w:t>
      </w:r>
    </w:p>
    <w:p w:rsidR="00893F59" w:rsidRDefault="00893F59" w:rsidP="00F5219E">
      <w:pPr>
        <w:pStyle w:val="Code"/>
      </w:pPr>
      <w:proofErr w:type="spellStart"/>
      <w:r>
        <w:t>CanShutdown</w:t>
      </w:r>
      <w:proofErr w:type="spellEnd"/>
      <w:r>
        <w:t xml:space="preserve">         Property      </w:t>
      </w:r>
      <w:proofErr w:type="spellStart"/>
      <w:r>
        <w:t>System.Boolean</w:t>
      </w:r>
      <w:proofErr w:type="spellEnd"/>
      <w:r>
        <w:t xml:space="preserve"> </w:t>
      </w:r>
      <w:proofErr w:type="spellStart"/>
      <w:r>
        <w:t>CanShutdown</w:t>
      </w:r>
      <w:proofErr w:type="spellEnd"/>
      <w:r>
        <w:t xml:space="preserve"> {get;}</w:t>
      </w:r>
    </w:p>
    <w:p w:rsidR="00893F59" w:rsidRDefault="00893F59" w:rsidP="00F5219E">
      <w:pPr>
        <w:pStyle w:val="Code"/>
      </w:pPr>
      <w:proofErr w:type="spellStart"/>
      <w:r>
        <w:t>CanStop</w:t>
      </w:r>
      <w:proofErr w:type="spellEnd"/>
      <w:r>
        <w:t xml:space="preserve">             Property      </w:t>
      </w:r>
      <w:proofErr w:type="spellStart"/>
      <w:r>
        <w:t>System.Boolean</w:t>
      </w:r>
      <w:proofErr w:type="spellEnd"/>
      <w:r>
        <w:t xml:space="preserve"> </w:t>
      </w:r>
      <w:proofErr w:type="spellStart"/>
      <w:r>
        <w:t>CanStop</w:t>
      </w:r>
      <w:proofErr w:type="spellEnd"/>
      <w:r>
        <w:t xml:space="preserve"> {get;}</w:t>
      </w:r>
    </w:p>
    <w:p w:rsidR="00893F59" w:rsidRDefault="00893F59" w:rsidP="00F5219E">
      <w:pPr>
        <w:pStyle w:val="Code"/>
      </w:pPr>
      <w:r>
        <w:t xml:space="preserve">Container           Property      </w:t>
      </w:r>
      <w:r w:rsidR="00185349">
        <w:t>…</w:t>
      </w:r>
    </w:p>
    <w:p w:rsidR="00893F59" w:rsidRDefault="00893F59" w:rsidP="00F5219E">
      <w:pPr>
        <w:pStyle w:val="Code"/>
      </w:pPr>
      <w:proofErr w:type="spellStart"/>
      <w:r>
        <w:t>DependentServices</w:t>
      </w:r>
      <w:proofErr w:type="spellEnd"/>
      <w:r>
        <w:t xml:space="preserve">   Property      </w:t>
      </w:r>
      <w:r w:rsidR="00185349">
        <w:t>…</w:t>
      </w:r>
    </w:p>
    <w:p w:rsidR="00893F59" w:rsidRDefault="00893F59" w:rsidP="00F5219E">
      <w:pPr>
        <w:pStyle w:val="Code"/>
      </w:pPr>
      <w:proofErr w:type="spellStart"/>
      <w:r>
        <w:t>DisplayName</w:t>
      </w:r>
      <w:proofErr w:type="spellEnd"/>
      <w:r>
        <w:t xml:space="preserve">         Property      </w:t>
      </w:r>
      <w:proofErr w:type="spellStart"/>
      <w:r>
        <w:t>System.String</w:t>
      </w:r>
      <w:proofErr w:type="spellEnd"/>
      <w:r>
        <w:t xml:space="preserve"> </w:t>
      </w:r>
      <w:proofErr w:type="spellStart"/>
      <w:r>
        <w:t>DisplayName</w:t>
      </w:r>
      <w:proofErr w:type="spellEnd"/>
      <w:r>
        <w:t xml:space="preserve"> {</w:t>
      </w:r>
      <w:proofErr w:type="spellStart"/>
      <w:r>
        <w:t>get</w:t>
      </w:r>
      <w:proofErr w:type="gramStart"/>
      <w:r>
        <w:t>;set</w:t>
      </w:r>
      <w:proofErr w:type="spellEnd"/>
      <w:proofErr w:type="gramEnd"/>
      <w:r>
        <w:t>;}</w:t>
      </w:r>
    </w:p>
    <w:p w:rsidR="00893F59" w:rsidRDefault="00893F59" w:rsidP="00F5219E">
      <w:pPr>
        <w:pStyle w:val="Code"/>
      </w:pPr>
      <w:proofErr w:type="spellStart"/>
      <w:r>
        <w:t>MachineName</w:t>
      </w:r>
      <w:proofErr w:type="spellEnd"/>
      <w:r>
        <w:t xml:space="preserve">         Property      </w:t>
      </w:r>
      <w:proofErr w:type="spellStart"/>
      <w:r>
        <w:t>System.String</w:t>
      </w:r>
      <w:proofErr w:type="spellEnd"/>
      <w:r>
        <w:t xml:space="preserve"> </w:t>
      </w:r>
      <w:proofErr w:type="spellStart"/>
      <w:r>
        <w:t>MachineName</w:t>
      </w:r>
      <w:proofErr w:type="spellEnd"/>
      <w:r>
        <w:t xml:space="preserve"> {</w:t>
      </w:r>
      <w:proofErr w:type="spellStart"/>
      <w:r>
        <w:t>get</w:t>
      </w:r>
      <w:proofErr w:type="gramStart"/>
      <w:r>
        <w:t>;set</w:t>
      </w:r>
      <w:proofErr w:type="spellEnd"/>
      <w:proofErr w:type="gramEnd"/>
      <w:r>
        <w:t>;}</w:t>
      </w:r>
    </w:p>
    <w:p w:rsidR="00893F59" w:rsidRDefault="00893F59" w:rsidP="00F5219E">
      <w:pPr>
        <w:pStyle w:val="Code"/>
      </w:pPr>
      <w:proofErr w:type="spellStart"/>
      <w:r>
        <w:t>ServiceHandle</w:t>
      </w:r>
      <w:proofErr w:type="spellEnd"/>
      <w:r>
        <w:t xml:space="preserve">       Property      </w:t>
      </w:r>
      <w:r w:rsidR="00185349">
        <w:t>…</w:t>
      </w:r>
    </w:p>
    <w:p w:rsidR="00893F59" w:rsidRDefault="00893F59" w:rsidP="00F5219E">
      <w:pPr>
        <w:pStyle w:val="Code"/>
      </w:pPr>
      <w:proofErr w:type="spellStart"/>
      <w:r>
        <w:t>ServiceName</w:t>
      </w:r>
      <w:proofErr w:type="spellEnd"/>
      <w:r>
        <w:t xml:space="preserve">         Property      </w:t>
      </w:r>
      <w:proofErr w:type="spellStart"/>
      <w:r>
        <w:t>System.String</w:t>
      </w:r>
      <w:proofErr w:type="spellEnd"/>
      <w:r>
        <w:t xml:space="preserve"> </w:t>
      </w:r>
      <w:proofErr w:type="spellStart"/>
      <w:r>
        <w:t>ServiceName</w:t>
      </w:r>
      <w:proofErr w:type="spellEnd"/>
      <w:r>
        <w:t xml:space="preserve"> {</w:t>
      </w:r>
      <w:proofErr w:type="spellStart"/>
      <w:r>
        <w:t>get</w:t>
      </w:r>
      <w:proofErr w:type="gramStart"/>
      <w:r>
        <w:t>;set</w:t>
      </w:r>
      <w:proofErr w:type="spellEnd"/>
      <w:proofErr w:type="gramEnd"/>
      <w:r>
        <w:t>;}</w:t>
      </w:r>
    </w:p>
    <w:p w:rsidR="00893F59" w:rsidRDefault="00893F59" w:rsidP="00F5219E">
      <w:pPr>
        <w:pStyle w:val="Code"/>
      </w:pPr>
      <w:proofErr w:type="spellStart"/>
      <w:proofErr w:type="gramStart"/>
      <w:r>
        <w:t>ServicesDependedOn</w:t>
      </w:r>
      <w:proofErr w:type="spellEnd"/>
      <w:r>
        <w:t xml:space="preserve">  Property</w:t>
      </w:r>
      <w:proofErr w:type="gramEnd"/>
      <w:r>
        <w:t xml:space="preserve">      </w:t>
      </w:r>
      <w:r w:rsidR="00185349">
        <w:t>…</w:t>
      </w:r>
    </w:p>
    <w:p w:rsidR="00893F59" w:rsidRDefault="00893F59" w:rsidP="00F5219E">
      <w:pPr>
        <w:pStyle w:val="Code"/>
      </w:pPr>
      <w:proofErr w:type="spellStart"/>
      <w:r>
        <w:t>ServiceType</w:t>
      </w:r>
      <w:proofErr w:type="spellEnd"/>
      <w:r>
        <w:t xml:space="preserve">         Property      </w:t>
      </w:r>
      <w:r w:rsidR="00185349">
        <w:t>…</w:t>
      </w:r>
    </w:p>
    <w:p w:rsidR="00893F59" w:rsidRDefault="00893F59" w:rsidP="00F5219E">
      <w:pPr>
        <w:pStyle w:val="Code"/>
      </w:pPr>
      <w:r>
        <w:t xml:space="preserve">Site                Property      </w:t>
      </w:r>
      <w:proofErr w:type="spellStart"/>
      <w:r>
        <w:t>System.ComponentModel.ISite</w:t>
      </w:r>
      <w:proofErr w:type="spellEnd"/>
      <w:r>
        <w:t xml:space="preserve"> Site {</w:t>
      </w:r>
      <w:proofErr w:type="spellStart"/>
      <w:r>
        <w:t>get</w:t>
      </w:r>
      <w:proofErr w:type="gramStart"/>
      <w:r>
        <w:t>;set</w:t>
      </w:r>
      <w:proofErr w:type="spellEnd"/>
      <w:proofErr w:type="gramEnd"/>
      <w:r>
        <w:t>;}</w:t>
      </w:r>
    </w:p>
    <w:p w:rsidR="00893F59" w:rsidRDefault="00893F59" w:rsidP="00F5219E">
      <w:pPr>
        <w:pStyle w:val="Code"/>
      </w:pPr>
      <w:r>
        <w:t xml:space="preserve">Status              Property      </w:t>
      </w:r>
      <w:r w:rsidR="00185349">
        <w:t>…</w:t>
      </w:r>
    </w:p>
    <w:p w:rsidR="00185349" w:rsidRDefault="00185349" w:rsidP="00185349">
      <w:r>
        <w:t>You can specify any of these property names to Format-Table to customize the output.  For instance:</w:t>
      </w:r>
    </w:p>
    <w:p w:rsidR="00185349" w:rsidRDefault="00185349" w:rsidP="00F5219E">
      <w:pPr>
        <w:pStyle w:val="Code"/>
      </w:pPr>
      <w:r>
        <w:t xml:space="preserve">PS &gt; Get-Service –Name </w:t>
      </w:r>
      <w:proofErr w:type="spellStart"/>
      <w:r>
        <w:t>splunk</w:t>
      </w:r>
      <w:proofErr w:type="spellEnd"/>
      <w:r>
        <w:t>* | `</w:t>
      </w:r>
    </w:p>
    <w:p w:rsidR="00185349" w:rsidRDefault="00185349" w:rsidP="00F5219E">
      <w:pPr>
        <w:pStyle w:val="Code"/>
      </w:pPr>
      <w:r>
        <w:t xml:space="preserve">      Format-Table –Property Name, </w:t>
      </w:r>
      <w:proofErr w:type="spellStart"/>
      <w:r>
        <w:t>CanStop</w:t>
      </w:r>
      <w:proofErr w:type="spellEnd"/>
      <w:r>
        <w:t xml:space="preserve">, </w:t>
      </w:r>
      <w:proofErr w:type="spellStart"/>
      <w:r>
        <w:t>CanShutdown</w:t>
      </w:r>
      <w:proofErr w:type="spellEnd"/>
    </w:p>
    <w:p w:rsidR="00185349" w:rsidRDefault="00185349" w:rsidP="00F5219E">
      <w:pPr>
        <w:pStyle w:val="Code"/>
      </w:pPr>
    </w:p>
    <w:p w:rsidR="00185349" w:rsidRDefault="00185349" w:rsidP="00F5219E">
      <w:pPr>
        <w:pStyle w:val="Code"/>
      </w:pPr>
      <w:r>
        <w:t xml:space="preserve">Name                          </w:t>
      </w:r>
      <w:proofErr w:type="spellStart"/>
      <w:r>
        <w:t>CanStop</w:t>
      </w:r>
      <w:proofErr w:type="spellEnd"/>
      <w:r>
        <w:t xml:space="preserve">           </w:t>
      </w:r>
      <w:proofErr w:type="spellStart"/>
      <w:r>
        <w:t>CanShutdown</w:t>
      </w:r>
      <w:proofErr w:type="spellEnd"/>
    </w:p>
    <w:p w:rsidR="00185349" w:rsidRDefault="00185349" w:rsidP="00F5219E">
      <w:pPr>
        <w:pStyle w:val="Code"/>
      </w:pPr>
      <w:r>
        <w:t>----                          -------           -----------</w:t>
      </w:r>
    </w:p>
    <w:p w:rsidR="00185349" w:rsidRDefault="00185349" w:rsidP="00F5219E">
      <w:pPr>
        <w:pStyle w:val="Code"/>
      </w:pPr>
      <w:proofErr w:type="spellStart"/>
      <w:r>
        <w:t>Splunkd</w:t>
      </w:r>
      <w:proofErr w:type="spellEnd"/>
      <w:r>
        <w:t xml:space="preserve">                       True              </w:t>
      </w:r>
      <w:proofErr w:type="spellStart"/>
      <w:r>
        <w:t>True</w:t>
      </w:r>
      <w:proofErr w:type="spellEnd"/>
    </w:p>
    <w:p w:rsidR="00185349" w:rsidRDefault="00185349" w:rsidP="00F5219E">
      <w:pPr>
        <w:pStyle w:val="Code"/>
      </w:pPr>
      <w:proofErr w:type="spellStart"/>
      <w:r>
        <w:t>Splunkweb</w:t>
      </w:r>
      <w:proofErr w:type="spellEnd"/>
      <w:r>
        <w:t xml:space="preserve">                     True              False</w:t>
      </w:r>
    </w:p>
    <w:p w:rsidR="00893F59" w:rsidRDefault="00893F59" w:rsidP="00893F59">
      <w:pPr>
        <w:pStyle w:val="Heading4"/>
      </w:pPr>
      <w:r>
        <w:t>Sorting the Output by Service Name</w:t>
      </w:r>
    </w:p>
    <w:p w:rsidR="00893F59" w:rsidRDefault="00893F59" w:rsidP="009C437D">
      <w:r>
        <w:t xml:space="preserve">Because </w:t>
      </w:r>
      <w:proofErr w:type="spellStart"/>
      <w:r>
        <w:t>PowerShell</w:t>
      </w:r>
      <w:proofErr w:type="spellEnd"/>
      <w:r>
        <w:t xml:space="preserve"> </w:t>
      </w:r>
      <w:proofErr w:type="spellStart"/>
      <w:r>
        <w:t>cmdlets</w:t>
      </w:r>
      <w:proofErr w:type="spellEnd"/>
      <w:r>
        <w:t xml:space="preserve"> write objects and not simple text, you have great control over the output and formatting.  For instance, you can easily augment this example to sort the output by service name using the </w:t>
      </w:r>
      <w:r w:rsidRPr="00185349">
        <w:rPr>
          <w:rStyle w:val="ConstantWidth"/>
        </w:rPr>
        <w:t>Sort-Object</w:t>
      </w:r>
      <w:r>
        <w:t xml:space="preserve"> built-in </w:t>
      </w:r>
      <w:proofErr w:type="spellStart"/>
      <w:r>
        <w:t>PowerShell</w:t>
      </w:r>
      <w:proofErr w:type="spellEnd"/>
      <w:r>
        <w:t xml:space="preserve"> </w:t>
      </w:r>
      <w:proofErr w:type="spellStart"/>
      <w:r>
        <w:t>cmdlet</w:t>
      </w:r>
      <w:proofErr w:type="spellEnd"/>
      <w:r>
        <w:t>:</w:t>
      </w:r>
    </w:p>
    <w:p w:rsidR="00893F59" w:rsidRDefault="00893F59" w:rsidP="00F5219E">
      <w:pPr>
        <w:pStyle w:val="Code"/>
      </w:pPr>
      <w:r>
        <w:t xml:space="preserve">PS &gt; Get-Service –Name </w:t>
      </w:r>
      <w:proofErr w:type="spellStart"/>
      <w:r>
        <w:t>splunk</w:t>
      </w:r>
      <w:proofErr w:type="spellEnd"/>
      <w:r>
        <w:t>* -</w:t>
      </w:r>
      <w:proofErr w:type="spellStart"/>
      <w:r>
        <w:t>ComputerName</w:t>
      </w:r>
      <w:proofErr w:type="spellEnd"/>
      <w:r>
        <w:t xml:space="preserve"> Server001</w:t>
      </w:r>
      <w:proofErr w:type="gramStart"/>
      <w:r>
        <w:t>,Server002</w:t>
      </w:r>
      <w:proofErr w:type="gramEnd"/>
      <w:r>
        <w:t xml:space="preserve"> | `</w:t>
      </w:r>
    </w:p>
    <w:p w:rsidR="00893F59" w:rsidRDefault="00893F59" w:rsidP="00F5219E">
      <w:pPr>
        <w:pStyle w:val="Code"/>
      </w:pPr>
      <w:r>
        <w:t xml:space="preserve">      Sort-Object –Property </w:t>
      </w:r>
      <w:proofErr w:type="spellStart"/>
      <w:r>
        <w:t>DisplayName</w:t>
      </w:r>
      <w:proofErr w:type="spellEnd"/>
      <w:r>
        <w:t xml:space="preserve"> | `</w:t>
      </w:r>
    </w:p>
    <w:p w:rsidR="00893F59" w:rsidRDefault="00893F59" w:rsidP="00F5219E">
      <w:pPr>
        <w:pStyle w:val="Code"/>
      </w:pPr>
      <w:r>
        <w:t xml:space="preserve">      Format-Table –Property </w:t>
      </w:r>
      <w:proofErr w:type="spellStart"/>
      <w:r>
        <w:t>MachineName</w:t>
      </w:r>
      <w:proofErr w:type="spellEnd"/>
      <w:r>
        <w:t xml:space="preserve">, Status, </w:t>
      </w:r>
      <w:proofErr w:type="spellStart"/>
      <w:r>
        <w:t>DisplayName</w:t>
      </w:r>
      <w:proofErr w:type="spellEnd"/>
    </w:p>
    <w:p w:rsidR="00893F59" w:rsidRDefault="00893F59" w:rsidP="00F5219E">
      <w:pPr>
        <w:pStyle w:val="Code"/>
      </w:pPr>
    </w:p>
    <w:p w:rsidR="00893F59" w:rsidRPr="00137094" w:rsidRDefault="00893F59" w:rsidP="00F5219E">
      <w:pPr>
        <w:pStyle w:val="Code"/>
      </w:pPr>
      <w:proofErr w:type="spellStart"/>
      <w:r>
        <w:t>MachineName</w:t>
      </w:r>
      <w:proofErr w:type="spellEnd"/>
      <w:r>
        <w:tab/>
      </w:r>
      <w:r w:rsidRPr="00137094">
        <w:t xml:space="preserve">Status   </w:t>
      </w:r>
      <w:proofErr w:type="spellStart"/>
      <w:r w:rsidRPr="00137094">
        <w:t>DisplayName</w:t>
      </w:r>
      <w:proofErr w:type="spellEnd"/>
    </w:p>
    <w:p w:rsidR="00893F59" w:rsidRPr="00137094" w:rsidRDefault="00893F59" w:rsidP="00F5219E">
      <w:pPr>
        <w:pStyle w:val="Code"/>
      </w:pPr>
      <w:r w:rsidRPr="00137094">
        <w:t>------</w:t>
      </w:r>
      <w:r>
        <w:t>-----</w:t>
      </w:r>
      <w:r w:rsidRPr="00137094">
        <w:t xml:space="preserve"> </w:t>
      </w:r>
      <w:r>
        <w:t>-</w:t>
      </w:r>
      <w:r w:rsidRPr="00137094">
        <w:t>----</w:t>
      </w:r>
      <w:r>
        <w:t xml:space="preserve">--  </w:t>
      </w:r>
      <w:r w:rsidRPr="00137094">
        <w:t>-----------</w:t>
      </w:r>
    </w:p>
    <w:p w:rsidR="00893F59" w:rsidRPr="00137094" w:rsidRDefault="00893F59" w:rsidP="00F5219E">
      <w:pPr>
        <w:pStyle w:val="Code"/>
      </w:pPr>
      <w:r>
        <w:t xml:space="preserve">Server001   </w:t>
      </w:r>
      <w:proofErr w:type="gramStart"/>
      <w:r w:rsidRPr="00137094">
        <w:t xml:space="preserve">Running  </w:t>
      </w:r>
      <w:proofErr w:type="spellStart"/>
      <w:r w:rsidRPr="00137094">
        <w:t>Splunkd</w:t>
      </w:r>
      <w:proofErr w:type="spellEnd"/>
      <w:proofErr w:type="gramEnd"/>
      <w:r w:rsidRPr="00137094">
        <w:t xml:space="preserve">     </w:t>
      </w:r>
    </w:p>
    <w:p w:rsidR="00893F59" w:rsidRDefault="00893F59" w:rsidP="00F5219E">
      <w:pPr>
        <w:pStyle w:val="Code"/>
      </w:pPr>
      <w:r>
        <w:t xml:space="preserve">Server002   </w:t>
      </w:r>
      <w:proofErr w:type="gramStart"/>
      <w:r>
        <w:t>Stopped</w:t>
      </w:r>
      <w:r w:rsidRPr="00137094">
        <w:t xml:space="preserve">  </w:t>
      </w:r>
      <w:proofErr w:type="spellStart"/>
      <w:r w:rsidRPr="00137094">
        <w:t>Splunkd</w:t>
      </w:r>
      <w:proofErr w:type="spellEnd"/>
      <w:proofErr w:type="gramEnd"/>
      <w:r w:rsidRPr="00137094">
        <w:t xml:space="preserve">     </w:t>
      </w:r>
    </w:p>
    <w:p w:rsidR="00893F59" w:rsidRPr="008865E4" w:rsidRDefault="00893F59" w:rsidP="00F5219E">
      <w:pPr>
        <w:pStyle w:val="Code"/>
      </w:pPr>
      <w:r>
        <w:t xml:space="preserve">Server001   </w:t>
      </w:r>
      <w:proofErr w:type="gramStart"/>
      <w:r w:rsidRPr="00137094">
        <w:t xml:space="preserve">Running  </w:t>
      </w:r>
      <w:proofErr w:type="spellStart"/>
      <w:r w:rsidRPr="00137094">
        <w:t>Splunkweb</w:t>
      </w:r>
      <w:proofErr w:type="spellEnd"/>
      <w:proofErr w:type="gramEnd"/>
      <w:r w:rsidRPr="00137094">
        <w:t xml:space="preserve">   </w:t>
      </w:r>
    </w:p>
    <w:p w:rsidR="00893F59" w:rsidRDefault="00893F59" w:rsidP="009C437D">
      <w:r>
        <w:t xml:space="preserve">The output from </w:t>
      </w:r>
      <w:r w:rsidRPr="00893F59">
        <w:rPr>
          <w:rStyle w:val="ConstantWidth"/>
        </w:rPr>
        <w:t>Get-Service</w:t>
      </w:r>
      <w:r>
        <w:t xml:space="preserve"> is piped to the </w:t>
      </w:r>
      <w:r w:rsidRPr="00893F59">
        <w:rPr>
          <w:rStyle w:val="ConstantWidth"/>
        </w:rPr>
        <w:t>Sort-Object</w:t>
      </w:r>
      <w:r>
        <w:t xml:space="preserve"> </w:t>
      </w:r>
      <w:proofErr w:type="spellStart"/>
      <w:r>
        <w:t>cmdlet</w:t>
      </w:r>
      <w:proofErr w:type="spellEnd"/>
      <w:r>
        <w:t xml:space="preserve"> before being piped to the </w:t>
      </w:r>
      <w:r w:rsidRPr="00893F59">
        <w:rPr>
          <w:rStyle w:val="ConstantWidth"/>
        </w:rPr>
        <w:t>Format-Table</w:t>
      </w:r>
      <w:r>
        <w:t xml:space="preserve"> </w:t>
      </w:r>
      <w:proofErr w:type="spellStart"/>
      <w:r>
        <w:t>cmdlet</w:t>
      </w:r>
      <w:proofErr w:type="spellEnd"/>
      <w:r>
        <w:t xml:space="preserve"> for formatting.  The </w:t>
      </w:r>
      <w:r w:rsidRPr="00893F59">
        <w:rPr>
          <w:rStyle w:val="ConstantWidth"/>
        </w:rPr>
        <w:t>Sort-Object</w:t>
      </w:r>
      <w:r>
        <w:t xml:space="preserve"> </w:t>
      </w:r>
      <w:proofErr w:type="spellStart"/>
      <w:r>
        <w:t>cmdlet</w:t>
      </w:r>
      <w:proofErr w:type="spellEnd"/>
      <w:r>
        <w:t xml:space="preserve"> reorders the list of </w:t>
      </w:r>
      <w:proofErr w:type="spellStart"/>
      <w:r w:rsidRPr="00893F59">
        <w:rPr>
          <w:rStyle w:val="ConstantWidth"/>
        </w:rPr>
        <w:t>System.ServiceProcess.ServiceController</w:t>
      </w:r>
      <w:proofErr w:type="spellEnd"/>
      <w:r>
        <w:t xml:space="preserve"> objects based on the values of their </w:t>
      </w:r>
      <w:proofErr w:type="spellStart"/>
      <w:r w:rsidRPr="00893F59">
        <w:rPr>
          <w:rStyle w:val="ConstantWidth"/>
        </w:rPr>
        <w:t>DisplayName</w:t>
      </w:r>
      <w:proofErr w:type="spellEnd"/>
      <w:r>
        <w:t xml:space="preserve"> property.</w:t>
      </w:r>
    </w:p>
    <w:p w:rsidR="009C437D" w:rsidRDefault="009C437D" w:rsidP="009C437D">
      <w:pPr>
        <w:pStyle w:val="Heading3"/>
      </w:pPr>
      <w:r>
        <w:t>See Also</w:t>
      </w:r>
    </w:p>
    <w:p w:rsidR="009C437D" w:rsidRDefault="009C437D" w:rsidP="009C437D">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9C437D" w:rsidRDefault="009C437D" w:rsidP="009C437D">
      <w:pPr>
        <w:pStyle w:val="ListParagraph"/>
        <w:numPr>
          <w:ilvl w:val="0"/>
          <w:numId w:val="3"/>
        </w:numPr>
        <w:rPr>
          <w:rStyle w:val="ConstantWidth"/>
          <w:b/>
        </w:rPr>
      </w:pPr>
      <w:r>
        <w:rPr>
          <w:rStyle w:val="ConstantWidth"/>
          <w:b/>
        </w:rPr>
        <w:t>Get-Help Format-Table</w:t>
      </w:r>
    </w:p>
    <w:p w:rsidR="009C437D" w:rsidRDefault="009C437D" w:rsidP="009C437D">
      <w:pPr>
        <w:pStyle w:val="ListParagraph"/>
        <w:numPr>
          <w:ilvl w:val="0"/>
          <w:numId w:val="3"/>
        </w:numPr>
        <w:rPr>
          <w:rStyle w:val="ConstantWidth"/>
          <w:b/>
        </w:rPr>
      </w:pPr>
      <w:r w:rsidRPr="00893F59">
        <w:rPr>
          <w:rStyle w:val="ConstantWidth"/>
          <w:b/>
        </w:rPr>
        <w:t>Get-Help Format-List</w:t>
      </w:r>
    </w:p>
    <w:p w:rsidR="00893F59" w:rsidRDefault="00893F59" w:rsidP="00893F59">
      <w:pPr>
        <w:pStyle w:val="ListParagraph"/>
        <w:numPr>
          <w:ilvl w:val="0"/>
          <w:numId w:val="3"/>
        </w:numPr>
        <w:rPr>
          <w:rStyle w:val="ConstantWidth"/>
          <w:b/>
        </w:rPr>
      </w:pPr>
      <w:r>
        <w:rPr>
          <w:rStyle w:val="ConstantWidth"/>
          <w:b/>
        </w:rPr>
        <w:t>Get-Help Format-Wide</w:t>
      </w:r>
    </w:p>
    <w:p w:rsidR="00893F59" w:rsidRDefault="00893F59" w:rsidP="00893F59">
      <w:pPr>
        <w:pStyle w:val="ListParagraph"/>
        <w:numPr>
          <w:ilvl w:val="0"/>
          <w:numId w:val="3"/>
        </w:numPr>
        <w:rPr>
          <w:rStyle w:val="ConstantWidth"/>
          <w:b/>
        </w:rPr>
      </w:pPr>
      <w:r>
        <w:rPr>
          <w:rStyle w:val="ConstantWidth"/>
          <w:b/>
        </w:rPr>
        <w:t>Get-Service | Get-Member</w:t>
      </w:r>
    </w:p>
    <w:p w:rsidR="00185349" w:rsidRPr="00893F59" w:rsidRDefault="00185349" w:rsidP="00893F59">
      <w:pPr>
        <w:pStyle w:val="ListParagraph"/>
        <w:numPr>
          <w:ilvl w:val="0"/>
          <w:numId w:val="3"/>
        </w:numPr>
        <w:rPr>
          <w:rStyle w:val="ConstantWidth"/>
          <w:b/>
        </w:rPr>
      </w:pPr>
      <w:r>
        <w:rPr>
          <w:rStyle w:val="ConstantWidth"/>
          <w:b/>
        </w:rPr>
        <w:t>Get-Help Sort-Object</w:t>
      </w:r>
    </w:p>
    <w:p w:rsidR="003032AE" w:rsidRPr="009C437D" w:rsidRDefault="00C75E63" w:rsidP="003032AE">
      <w:pPr>
        <w:pStyle w:val="ListParagraph"/>
        <w:numPr>
          <w:ilvl w:val="0"/>
          <w:numId w:val="3"/>
        </w:numPr>
        <w:rPr>
          <w:bCs/>
        </w:rPr>
      </w:pPr>
      <w:r w:rsidRPr="008146BC">
        <w:rPr>
          <w:b/>
          <w:bCs/>
        </w:rPr>
        <w:fldChar w:fldCharType="begin"/>
      </w:r>
      <w:r w:rsidR="009C437D">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9C437D" w:rsidRPr="008146BC">
        <w:rPr>
          <w:bCs/>
        </w:rPr>
        <w:t xml:space="preserve"> on page </w:t>
      </w:r>
      <w:r w:rsidRPr="008146BC">
        <w:rPr>
          <w:bCs/>
        </w:rPr>
        <w:fldChar w:fldCharType="begin"/>
      </w:r>
      <w:r w:rsidR="009C437D"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3F7D21" w:rsidP="00E9677F">
      <w:pPr>
        <w:pStyle w:val="Heading2"/>
      </w:pPr>
      <w:bookmarkStart w:id="45" w:name="_Toc300145985"/>
      <w:r>
        <w:lastRenderedPageBreak/>
        <w:t>Manage Splunk Services on a Set of Hosts</w:t>
      </w:r>
      <w:bookmarkEnd w:id="45"/>
    </w:p>
    <w:p w:rsidR="00F52C62" w:rsidRDefault="00F52C62" w:rsidP="00E9677F">
      <w:pPr>
        <w:pStyle w:val="Heading3"/>
      </w:pPr>
      <w:r>
        <w:t>Problem</w:t>
      </w:r>
    </w:p>
    <w:p w:rsidR="000C6618" w:rsidRDefault="003F7D21" w:rsidP="003F7D21">
      <w:r>
        <w:t>You want to start or stop Splunk services</w:t>
      </w:r>
      <w:r w:rsidR="000C6618" w:rsidRPr="000C6618">
        <w:t xml:space="preserve"> on a set of hosts</w:t>
      </w:r>
      <w:r>
        <w:t>.</w:t>
      </w:r>
    </w:p>
    <w:p w:rsidR="00F52C62" w:rsidRDefault="00F52C62" w:rsidP="00E9677F">
      <w:pPr>
        <w:pStyle w:val="Heading3"/>
      </w:pPr>
      <w:r>
        <w:t>Solution</w:t>
      </w:r>
    </w:p>
    <w:p w:rsidR="003F7D21" w:rsidRDefault="003F7D21" w:rsidP="003F7D21">
      <w:r>
        <w:t xml:space="preserve">Use the standard </w:t>
      </w:r>
      <w:proofErr w:type="spellStart"/>
      <w:r>
        <w:t>PowerShell</w:t>
      </w:r>
      <w:proofErr w:type="spellEnd"/>
      <w:r>
        <w:t xml:space="preserve"> </w:t>
      </w:r>
      <w:r w:rsidRPr="003F7D21">
        <w:rPr>
          <w:rStyle w:val="ConstantWidth"/>
        </w:rPr>
        <w:t>Get-Service</w:t>
      </w:r>
      <w:r>
        <w:t xml:space="preserve"> </w:t>
      </w:r>
      <w:proofErr w:type="spellStart"/>
      <w:r>
        <w:t>cmdlet</w:t>
      </w:r>
      <w:proofErr w:type="spellEnd"/>
      <w:r>
        <w:t xml:space="preserve"> to retrieve the Splunk services from the relevant host machines; please see </w:t>
      </w:r>
      <w:r w:rsidR="00C75E63">
        <w:fldChar w:fldCharType="begin"/>
      </w:r>
      <w:r>
        <w:instrText xml:space="preserve"> REF _Ref299897971 \h </w:instrText>
      </w:r>
      <w:r w:rsidR="00C75E63">
        <w:fldChar w:fldCharType="separate"/>
      </w:r>
      <w:r w:rsidR="005717F0">
        <w:t xml:space="preserve">Query the Status of </w:t>
      </w:r>
      <w:proofErr w:type="spellStart"/>
      <w:r w:rsidR="005717F0">
        <w:t>Splunk</w:t>
      </w:r>
      <w:proofErr w:type="spellEnd"/>
      <w:r w:rsidR="005717F0">
        <w:t xml:space="preserve"> Services on a Set of Hosts</w:t>
      </w:r>
      <w:r w:rsidR="00C75E63">
        <w:fldChar w:fldCharType="end"/>
      </w:r>
      <w:r>
        <w:t xml:space="preserve"> on page </w:t>
      </w:r>
      <w:r w:rsidR="00C75E63">
        <w:fldChar w:fldCharType="begin"/>
      </w:r>
      <w:r>
        <w:instrText xml:space="preserve"> PAGEREF _Ref299897982 \h </w:instrText>
      </w:r>
      <w:r w:rsidR="00C75E63">
        <w:fldChar w:fldCharType="separate"/>
      </w:r>
      <w:r w:rsidR="005717F0">
        <w:rPr>
          <w:noProof/>
        </w:rPr>
        <w:t>13</w:t>
      </w:r>
      <w:r w:rsidR="00C75E63">
        <w:fldChar w:fldCharType="end"/>
      </w:r>
      <w:r>
        <w:t xml:space="preserve"> for details.</w:t>
      </w:r>
    </w:p>
    <w:p w:rsidR="003F7D21" w:rsidRDefault="00D220E7" w:rsidP="003F7D21">
      <w:r>
        <w:t xml:space="preserve">Pipe the output of Get-Service to the built-in </w:t>
      </w:r>
      <w:proofErr w:type="spellStart"/>
      <w:r>
        <w:t>Foreach</w:t>
      </w:r>
      <w:proofErr w:type="spellEnd"/>
      <w:r>
        <w:t xml:space="preserve">-Object </w:t>
      </w:r>
      <w:proofErr w:type="spellStart"/>
      <w:r>
        <w:t>cmdlet</w:t>
      </w:r>
      <w:proofErr w:type="spellEnd"/>
      <w:r>
        <w:t xml:space="preserve"> to iterate over each </w:t>
      </w:r>
      <w:proofErr w:type="spellStart"/>
      <w:r>
        <w:t>System.ServiceProcess.ServiceController</w:t>
      </w:r>
      <w:proofErr w:type="spellEnd"/>
      <w:r>
        <w:t xml:space="preserve"> object, </w:t>
      </w:r>
      <w:r w:rsidR="001C3289">
        <w:t xml:space="preserve">stopping and starting </w:t>
      </w:r>
      <w:r>
        <w:t>the service as you need.</w:t>
      </w:r>
    </w:p>
    <w:p w:rsidR="00D220E7" w:rsidRPr="003F7D21" w:rsidRDefault="00D220E7" w:rsidP="003F7D21">
      <w:r>
        <w:t xml:space="preserve">In this example, </w:t>
      </w:r>
      <w:r w:rsidR="001C3289">
        <w:t>the Splunk services are started on servers Server001 and Server002:</w:t>
      </w:r>
    </w:p>
    <w:p w:rsidR="00D220E7" w:rsidRDefault="00D220E7" w:rsidP="00F5219E">
      <w:pPr>
        <w:pStyle w:val="Code"/>
      </w:pPr>
      <w:r>
        <w:t xml:space="preserve">PS &gt; Get-Service –Name </w:t>
      </w:r>
      <w:proofErr w:type="spellStart"/>
      <w:r>
        <w:t>splunk</w:t>
      </w:r>
      <w:proofErr w:type="spellEnd"/>
      <w:r>
        <w:t>* -</w:t>
      </w:r>
      <w:proofErr w:type="spellStart"/>
      <w:r>
        <w:t>ComputerName</w:t>
      </w:r>
      <w:proofErr w:type="spellEnd"/>
      <w:r>
        <w:t xml:space="preserve"> Server001</w:t>
      </w:r>
      <w:proofErr w:type="gramStart"/>
      <w:r>
        <w:t>,Server002</w:t>
      </w:r>
      <w:proofErr w:type="gramEnd"/>
      <w:r>
        <w:t xml:space="preserve"> | `</w:t>
      </w:r>
    </w:p>
    <w:p w:rsidR="00D220E7" w:rsidRDefault="00D220E7" w:rsidP="00F5219E">
      <w:pPr>
        <w:pStyle w:val="Code"/>
      </w:pPr>
      <w:r>
        <w:t xml:space="preserve">      </w:t>
      </w:r>
      <w:proofErr w:type="spellStart"/>
      <w:r>
        <w:t>Foreach</w:t>
      </w:r>
      <w:proofErr w:type="spellEnd"/>
      <w:r>
        <w:t xml:space="preserve">-Object </w:t>
      </w:r>
      <w:r w:rsidR="001C3289">
        <w:t xml:space="preserve">–Process </w:t>
      </w:r>
      <w:proofErr w:type="gramStart"/>
      <w:r>
        <w:t>{ $</w:t>
      </w:r>
      <w:proofErr w:type="gramEnd"/>
      <w:r>
        <w:t>_.Start() }</w:t>
      </w:r>
    </w:p>
    <w:p w:rsidR="00053BE2" w:rsidRDefault="00053BE2" w:rsidP="00E9677F">
      <w:pPr>
        <w:pStyle w:val="Heading3"/>
      </w:pPr>
      <w:r>
        <w:t>Discussion</w:t>
      </w:r>
    </w:p>
    <w:p w:rsidR="001C3289" w:rsidRDefault="001C3289" w:rsidP="001C3289">
      <w:r>
        <w:t xml:space="preserve">Please refer to </w:t>
      </w:r>
      <w:r w:rsidR="00C75E63">
        <w:fldChar w:fldCharType="begin"/>
      </w:r>
      <w:r>
        <w:instrText xml:space="preserve"> REF _Ref299897971 \h </w:instrText>
      </w:r>
      <w:r w:rsidR="00C75E63">
        <w:fldChar w:fldCharType="separate"/>
      </w:r>
      <w:r w:rsidR="005717F0">
        <w:t xml:space="preserve">Query the Status of </w:t>
      </w:r>
      <w:proofErr w:type="spellStart"/>
      <w:r w:rsidR="005717F0">
        <w:t>Splunk</w:t>
      </w:r>
      <w:proofErr w:type="spellEnd"/>
      <w:r w:rsidR="005717F0">
        <w:t xml:space="preserve"> Services on a Set of Hosts</w:t>
      </w:r>
      <w:r w:rsidR="00C75E63">
        <w:fldChar w:fldCharType="end"/>
      </w:r>
      <w:r>
        <w:t xml:space="preserve"> on page </w:t>
      </w:r>
      <w:r w:rsidR="00C75E63">
        <w:fldChar w:fldCharType="begin"/>
      </w:r>
      <w:r>
        <w:instrText xml:space="preserve"> PAGEREF _Ref299897982 \h </w:instrText>
      </w:r>
      <w:r w:rsidR="00C75E63">
        <w:fldChar w:fldCharType="separate"/>
      </w:r>
      <w:r w:rsidR="005717F0">
        <w:rPr>
          <w:noProof/>
        </w:rPr>
        <w:t>13</w:t>
      </w:r>
      <w:r w:rsidR="00C75E63">
        <w:fldChar w:fldCharType="end"/>
      </w:r>
      <w:r>
        <w:t xml:space="preserve"> for information </w:t>
      </w:r>
      <w:r w:rsidR="0060753A">
        <w:t xml:space="preserve">on using the </w:t>
      </w:r>
      <w:r w:rsidR="0060753A" w:rsidRPr="000113D7">
        <w:rPr>
          <w:rStyle w:val="ConstantWidth"/>
        </w:rPr>
        <w:t>Get-Service</w:t>
      </w:r>
      <w:r w:rsidR="0060753A">
        <w:t xml:space="preserve"> </w:t>
      </w:r>
      <w:proofErr w:type="spellStart"/>
      <w:r w:rsidR="0060753A">
        <w:t>PowerShell</w:t>
      </w:r>
      <w:proofErr w:type="spellEnd"/>
      <w:r w:rsidR="0060753A">
        <w:t xml:space="preserve"> </w:t>
      </w:r>
      <w:proofErr w:type="spellStart"/>
      <w:r w:rsidR="0060753A">
        <w:t>cmdlet</w:t>
      </w:r>
      <w:proofErr w:type="spellEnd"/>
      <w:r w:rsidR="0060753A">
        <w:t xml:space="preserve"> to retrieve </w:t>
      </w:r>
      <w:proofErr w:type="spellStart"/>
      <w:r w:rsidR="0060753A">
        <w:t>Splunk</w:t>
      </w:r>
      <w:proofErr w:type="spellEnd"/>
      <w:r w:rsidR="0060753A">
        <w:t xml:space="preserve"> services on remote hosts.</w:t>
      </w:r>
    </w:p>
    <w:p w:rsidR="001C3289" w:rsidRDefault="001C3289" w:rsidP="001C3289">
      <w:r>
        <w:t xml:space="preserve">The </w:t>
      </w:r>
      <w:proofErr w:type="spellStart"/>
      <w:r w:rsidRPr="000113D7">
        <w:rPr>
          <w:rStyle w:val="ConstantWidth"/>
        </w:rPr>
        <w:t>Foreach</w:t>
      </w:r>
      <w:proofErr w:type="spellEnd"/>
      <w:r w:rsidRPr="000113D7">
        <w:rPr>
          <w:rStyle w:val="ConstantWidth"/>
        </w:rPr>
        <w:t>-Object</w:t>
      </w:r>
      <w:r>
        <w:t xml:space="preserve"> </w:t>
      </w:r>
      <w:proofErr w:type="spellStart"/>
      <w:r>
        <w:t>cmdlet</w:t>
      </w:r>
      <w:proofErr w:type="spellEnd"/>
      <w:r>
        <w:t xml:space="preserve"> allows you to specify a script block</w:t>
      </w:r>
      <w:r w:rsidR="0060753A">
        <w:t xml:space="preserve"> in the </w:t>
      </w:r>
      <w:r w:rsidR="0060753A" w:rsidRPr="000113D7">
        <w:rPr>
          <w:rStyle w:val="ConstantWidth"/>
        </w:rPr>
        <w:t>–Process</w:t>
      </w:r>
      <w:r w:rsidR="0060753A">
        <w:t xml:space="preserve"> parameter that will be executed against each object in the pipeline.  This script block has access to a special variable (</w:t>
      </w:r>
      <w:r w:rsidR="0060753A" w:rsidRPr="000113D7">
        <w:rPr>
          <w:rStyle w:val="ConstantWidth"/>
        </w:rPr>
        <w:t>$_</w:t>
      </w:r>
      <w:r w:rsidR="0060753A">
        <w:t xml:space="preserve">) that is the “current pipeline item.”  In our solution, the </w:t>
      </w:r>
      <w:r w:rsidR="0060753A" w:rsidRPr="000113D7">
        <w:rPr>
          <w:rStyle w:val="ConstantWidth"/>
        </w:rPr>
        <w:t>$_</w:t>
      </w:r>
      <w:r w:rsidR="0060753A">
        <w:t xml:space="preserve"> variable represents each Splunk service object on Server001 and Server002.  Within the script block we can call any methods and properties supported by this object.</w:t>
      </w:r>
    </w:p>
    <w:p w:rsidR="0060753A" w:rsidRDefault="0060753A" w:rsidP="0060753A">
      <w:r>
        <w:t xml:space="preserve">You can </w:t>
      </w:r>
      <w:r w:rsidR="000113D7">
        <w:t>discover service</w:t>
      </w:r>
      <w:r>
        <w:t xml:space="preserve"> </w:t>
      </w:r>
      <w:r w:rsidR="000113D7">
        <w:t xml:space="preserve">object </w:t>
      </w:r>
      <w:r>
        <w:t xml:space="preserve">properties and methods using the </w:t>
      </w:r>
      <w:r w:rsidRPr="000113D7">
        <w:rPr>
          <w:rStyle w:val="ConstantWidth"/>
        </w:rPr>
        <w:t>Get-Member</w:t>
      </w:r>
      <w:r>
        <w:t xml:space="preserve"> standard </w:t>
      </w:r>
      <w:proofErr w:type="spellStart"/>
      <w:r>
        <w:t>cmdlet</w:t>
      </w:r>
      <w:proofErr w:type="spellEnd"/>
      <w:r>
        <w:t>:</w:t>
      </w:r>
    </w:p>
    <w:p w:rsidR="0060753A" w:rsidRDefault="0060753A" w:rsidP="00F5219E">
      <w:pPr>
        <w:pStyle w:val="Code"/>
      </w:pPr>
      <w:r>
        <w:t xml:space="preserve">PS &gt; Get-Service | Get-Member </w:t>
      </w:r>
    </w:p>
    <w:p w:rsidR="0060753A" w:rsidRDefault="0060753A" w:rsidP="00F5219E">
      <w:pPr>
        <w:pStyle w:val="Code"/>
      </w:pPr>
    </w:p>
    <w:p w:rsidR="0060753A" w:rsidRPr="0060753A" w:rsidRDefault="0060753A" w:rsidP="00F5219E">
      <w:pPr>
        <w:pStyle w:val="Code"/>
      </w:pPr>
      <w:r w:rsidRPr="0060753A">
        <w:t xml:space="preserve">   </w:t>
      </w:r>
      <w:proofErr w:type="spellStart"/>
      <w:r w:rsidRPr="0060753A">
        <w:t>TypeName</w:t>
      </w:r>
      <w:proofErr w:type="spellEnd"/>
      <w:r w:rsidRPr="0060753A">
        <w:t xml:space="preserve">: </w:t>
      </w:r>
      <w:proofErr w:type="spellStart"/>
      <w:r w:rsidRPr="0060753A">
        <w:t>System.ServiceProcess.ServiceController</w:t>
      </w:r>
      <w:proofErr w:type="spellEnd"/>
    </w:p>
    <w:p w:rsidR="0060753A" w:rsidRPr="0060753A" w:rsidRDefault="0060753A" w:rsidP="00F5219E">
      <w:pPr>
        <w:pStyle w:val="Code"/>
      </w:pPr>
    </w:p>
    <w:p w:rsidR="0060753A" w:rsidRPr="0060753A" w:rsidRDefault="0060753A" w:rsidP="00F5219E">
      <w:pPr>
        <w:pStyle w:val="Code"/>
      </w:pPr>
      <w:r w:rsidRPr="0060753A">
        <w:t xml:space="preserve">Name                      </w:t>
      </w:r>
      <w:proofErr w:type="spellStart"/>
      <w:r w:rsidRPr="0060753A">
        <w:t>MemberType</w:t>
      </w:r>
      <w:proofErr w:type="spellEnd"/>
      <w:r w:rsidRPr="0060753A">
        <w:t xml:space="preserve">    Definition</w:t>
      </w:r>
    </w:p>
    <w:p w:rsidR="0060753A" w:rsidRPr="0060753A" w:rsidRDefault="0060753A" w:rsidP="00F5219E">
      <w:pPr>
        <w:pStyle w:val="Code"/>
      </w:pPr>
      <w:r w:rsidRPr="0060753A">
        <w:t>----                      ----------    ----------</w:t>
      </w:r>
    </w:p>
    <w:p w:rsidR="0060753A" w:rsidRPr="0060753A" w:rsidRDefault="0060753A" w:rsidP="00F5219E">
      <w:pPr>
        <w:pStyle w:val="Code"/>
      </w:pPr>
      <w:r w:rsidRPr="0060753A">
        <w:t xml:space="preserve">Name                      </w:t>
      </w:r>
      <w:proofErr w:type="spellStart"/>
      <w:r w:rsidRPr="0060753A">
        <w:t>AliasProperty</w:t>
      </w:r>
      <w:proofErr w:type="spellEnd"/>
      <w:r w:rsidRPr="0060753A">
        <w:t xml:space="preserve"> Name = </w:t>
      </w:r>
      <w:proofErr w:type="spellStart"/>
      <w:r w:rsidRPr="0060753A">
        <w:t>ServiceName</w:t>
      </w:r>
      <w:proofErr w:type="spellEnd"/>
    </w:p>
    <w:p w:rsidR="0060753A" w:rsidRPr="0060753A" w:rsidRDefault="0060753A" w:rsidP="00F5219E">
      <w:pPr>
        <w:pStyle w:val="Code"/>
      </w:pPr>
      <w:proofErr w:type="spellStart"/>
      <w:r w:rsidRPr="0060753A">
        <w:t>RequiredServices</w:t>
      </w:r>
      <w:proofErr w:type="spellEnd"/>
      <w:r w:rsidRPr="0060753A">
        <w:t xml:space="preserve">          </w:t>
      </w:r>
      <w:proofErr w:type="spellStart"/>
      <w:r w:rsidRPr="0060753A">
        <w:t>AliasProperty</w:t>
      </w:r>
      <w:proofErr w:type="spellEnd"/>
      <w:r w:rsidRPr="0060753A">
        <w:t xml:space="preserve"> </w:t>
      </w:r>
      <w:proofErr w:type="spellStart"/>
      <w:r w:rsidRPr="0060753A">
        <w:t>RequiredServices</w:t>
      </w:r>
      <w:proofErr w:type="spellEnd"/>
      <w:r w:rsidRPr="0060753A">
        <w:t xml:space="preserve"> = </w:t>
      </w:r>
      <w:proofErr w:type="spellStart"/>
      <w:r w:rsidRPr="0060753A">
        <w:t>ServicesDependedOn</w:t>
      </w:r>
      <w:proofErr w:type="spellEnd"/>
    </w:p>
    <w:p w:rsidR="0060753A" w:rsidRPr="0060753A" w:rsidRDefault="0060753A" w:rsidP="00F5219E">
      <w:pPr>
        <w:pStyle w:val="Code"/>
      </w:pPr>
      <w:r w:rsidRPr="0060753A">
        <w:t xml:space="preserve">Disposed                  Event         </w:t>
      </w:r>
      <w:r w:rsidR="000113D7">
        <w:t>…</w:t>
      </w:r>
    </w:p>
    <w:p w:rsidR="0060753A" w:rsidRPr="0060753A" w:rsidRDefault="0060753A" w:rsidP="00F5219E">
      <w:pPr>
        <w:pStyle w:val="Code"/>
      </w:pPr>
      <w:r w:rsidRPr="0060753A">
        <w:t xml:space="preserve">Close                     Method        </w:t>
      </w:r>
      <w:proofErr w:type="spellStart"/>
      <w:r w:rsidRPr="0060753A">
        <w:t>System.Void</w:t>
      </w:r>
      <w:proofErr w:type="spellEnd"/>
      <w:r w:rsidRPr="0060753A">
        <w:t xml:space="preserve"> </w:t>
      </w:r>
      <w:proofErr w:type="gramStart"/>
      <w:r w:rsidRPr="0060753A">
        <w:t>Close()</w:t>
      </w:r>
      <w:proofErr w:type="gramEnd"/>
    </w:p>
    <w:p w:rsidR="0060753A" w:rsidRPr="0060753A" w:rsidRDefault="0060753A" w:rsidP="00F5219E">
      <w:pPr>
        <w:pStyle w:val="Code"/>
      </w:pPr>
      <w:r w:rsidRPr="0060753A">
        <w:t xml:space="preserve">Continue                  Method        </w:t>
      </w:r>
      <w:proofErr w:type="spellStart"/>
      <w:r w:rsidRPr="0060753A">
        <w:t>System.Void</w:t>
      </w:r>
      <w:proofErr w:type="spellEnd"/>
      <w:r w:rsidRPr="0060753A">
        <w:t xml:space="preserve"> </w:t>
      </w:r>
      <w:proofErr w:type="gramStart"/>
      <w:r w:rsidRPr="0060753A">
        <w:t>Continue()</w:t>
      </w:r>
      <w:proofErr w:type="gramEnd"/>
    </w:p>
    <w:p w:rsidR="0060753A" w:rsidRPr="0060753A" w:rsidRDefault="0060753A" w:rsidP="00F5219E">
      <w:pPr>
        <w:pStyle w:val="Code"/>
      </w:pPr>
      <w:proofErr w:type="spellStart"/>
      <w:r w:rsidRPr="0060753A">
        <w:t>CreateObjRef</w:t>
      </w:r>
      <w:proofErr w:type="spellEnd"/>
      <w:r w:rsidRPr="0060753A">
        <w:t xml:space="preserve">              Method        </w:t>
      </w:r>
      <w:r w:rsidR="000113D7">
        <w:t>…</w:t>
      </w:r>
    </w:p>
    <w:p w:rsidR="0060753A" w:rsidRPr="0060753A" w:rsidRDefault="0060753A" w:rsidP="00F5219E">
      <w:pPr>
        <w:pStyle w:val="Code"/>
      </w:pPr>
      <w:r w:rsidRPr="0060753A">
        <w:t xml:space="preserve">Dispose                   Method        </w:t>
      </w:r>
      <w:proofErr w:type="spellStart"/>
      <w:r w:rsidRPr="0060753A">
        <w:t>System.Void</w:t>
      </w:r>
      <w:proofErr w:type="spellEnd"/>
      <w:r w:rsidRPr="0060753A">
        <w:t xml:space="preserve"> </w:t>
      </w:r>
      <w:proofErr w:type="gramStart"/>
      <w:r w:rsidRPr="0060753A">
        <w:t>Dispose()</w:t>
      </w:r>
      <w:proofErr w:type="gramEnd"/>
    </w:p>
    <w:p w:rsidR="0060753A" w:rsidRPr="0060753A" w:rsidRDefault="0060753A" w:rsidP="00F5219E">
      <w:pPr>
        <w:pStyle w:val="Code"/>
      </w:pPr>
      <w:r w:rsidRPr="0060753A">
        <w:t xml:space="preserve">Equals                    Method        </w:t>
      </w:r>
      <w:proofErr w:type="spellStart"/>
      <w:r w:rsidRPr="0060753A">
        <w:t>bool</w:t>
      </w:r>
      <w:proofErr w:type="spellEnd"/>
      <w:r w:rsidRPr="0060753A">
        <w:t xml:space="preserve"> </w:t>
      </w:r>
      <w:proofErr w:type="gramStart"/>
      <w:r w:rsidRPr="0060753A">
        <w:t>Equals(</w:t>
      </w:r>
      <w:proofErr w:type="spellStart"/>
      <w:proofErr w:type="gramEnd"/>
      <w:r w:rsidRPr="0060753A">
        <w:t>System.Object</w:t>
      </w:r>
      <w:proofErr w:type="spellEnd"/>
      <w:r w:rsidRPr="0060753A">
        <w:t xml:space="preserve"> </w:t>
      </w:r>
      <w:proofErr w:type="spellStart"/>
      <w:r w:rsidRPr="0060753A">
        <w:t>obj</w:t>
      </w:r>
      <w:proofErr w:type="spellEnd"/>
      <w:r w:rsidRPr="0060753A">
        <w:t>)</w:t>
      </w:r>
    </w:p>
    <w:p w:rsidR="0060753A" w:rsidRPr="0060753A" w:rsidRDefault="0060753A" w:rsidP="00F5219E">
      <w:pPr>
        <w:pStyle w:val="Code"/>
      </w:pPr>
      <w:proofErr w:type="spellStart"/>
      <w:r w:rsidRPr="0060753A">
        <w:t>ExecuteCommand</w:t>
      </w:r>
      <w:proofErr w:type="spellEnd"/>
      <w:r w:rsidRPr="0060753A">
        <w:t xml:space="preserve">            Method        </w:t>
      </w:r>
      <w:proofErr w:type="spellStart"/>
      <w:r w:rsidRPr="0060753A">
        <w:t>System.Void</w:t>
      </w:r>
      <w:proofErr w:type="spellEnd"/>
      <w:r w:rsidRPr="0060753A">
        <w:t xml:space="preserve"> </w:t>
      </w:r>
      <w:proofErr w:type="spellStart"/>
      <w:proofErr w:type="gramStart"/>
      <w:r w:rsidRPr="0060753A">
        <w:t>ExecuteCommand</w:t>
      </w:r>
      <w:proofErr w:type="spellEnd"/>
      <w:r w:rsidRPr="0060753A">
        <w:t>(</w:t>
      </w:r>
      <w:proofErr w:type="spellStart"/>
      <w:proofErr w:type="gramEnd"/>
      <w:r w:rsidRPr="0060753A">
        <w:t>int</w:t>
      </w:r>
      <w:proofErr w:type="spellEnd"/>
      <w:r w:rsidRPr="0060753A">
        <w:t xml:space="preserve"> command)</w:t>
      </w:r>
    </w:p>
    <w:p w:rsidR="0060753A" w:rsidRPr="0060753A" w:rsidRDefault="0060753A" w:rsidP="00F5219E">
      <w:pPr>
        <w:pStyle w:val="Code"/>
      </w:pPr>
      <w:proofErr w:type="spellStart"/>
      <w:r w:rsidRPr="0060753A">
        <w:t>GetHashCode</w:t>
      </w:r>
      <w:proofErr w:type="spellEnd"/>
      <w:r w:rsidRPr="0060753A">
        <w:t xml:space="preserve">               Method        </w:t>
      </w:r>
      <w:proofErr w:type="spellStart"/>
      <w:r w:rsidRPr="0060753A">
        <w:t>int</w:t>
      </w:r>
      <w:proofErr w:type="spellEnd"/>
      <w:r w:rsidRPr="0060753A">
        <w:t xml:space="preserve"> </w:t>
      </w:r>
      <w:proofErr w:type="spellStart"/>
      <w:proofErr w:type="gramStart"/>
      <w:r w:rsidRPr="0060753A">
        <w:t>GetHashCode</w:t>
      </w:r>
      <w:proofErr w:type="spellEnd"/>
      <w:r w:rsidRPr="0060753A">
        <w:t>()</w:t>
      </w:r>
      <w:proofErr w:type="gramEnd"/>
    </w:p>
    <w:p w:rsidR="0060753A" w:rsidRPr="0060753A" w:rsidRDefault="0060753A" w:rsidP="00F5219E">
      <w:pPr>
        <w:pStyle w:val="Code"/>
      </w:pPr>
      <w:proofErr w:type="spellStart"/>
      <w:r w:rsidRPr="0060753A">
        <w:t>GetLifetimeService</w:t>
      </w:r>
      <w:proofErr w:type="spellEnd"/>
      <w:r w:rsidRPr="0060753A">
        <w:t xml:space="preserve">        Method        </w:t>
      </w:r>
      <w:proofErr w:type="spellStart"/>
      <w:r w:rsidRPr="0060753A">
        <w:t>System.Object</w:t>
      </w:r>
      <w:proofErr w:type="spellEnd"/>
      <w:r w:rsidRPr="0060753A">
        <w:t xml:space="preserve"> </w:t>
      </w:r>
      <w:proofErr w:type="spellStart"/>
      <w:proofErr w:type="gramStart"/>
      <w:r w:rsidRPr="0060753A">
        <w:t>GetLifetimeService</w:t>
      </w:r>
      <w:proofErr w:type="spellEnd"/>
      <w:r w:rsidRPr="0060753A">
        <w:t>()</w:t>
      </w:r>
      <w:proofErr w:type="gramEnd"/>
    </w:p>
    <w:p w:rsidR="0060753A" w:rsidRPr="0060753A" w:rsidRDefault="0060753A" w:rsidP="00F5219E">
      <w:pPr>
        <w:pStyle w:val="Code"/>
      </w:pPr>
      <w:proofErr w:type="spellStart"/>
      <w:r w:rsidRPr="0060753A">
        <w:t>GetType</w:t>
      </w:r>
      <w:proofErr w:type="spellEnd"/>
      <w:r w:rsidRPr="0060753A">
        <w:t xml:space="preserve">                   Method        type </w:t>
      </w:r>
      <w:proofErr w:type="spellStart"/>
      <w:proofErr w:type="gramStart"/>
      <w:r w:rsidRPr="0060753A">
        <w:t>GetType</w:t>
      </w:r>
      <w:proofErr w:type="spellEnd"/>
      <w:r w:rsidRPr="0060753A">
        <w:t>()</w:t>
      </w:r>
      <w:proofErr w:type="gramEnd"/>
    </w:p>
    <w:p w:rsidR="0060753A" w:rsidRPr="0060753A" w:rsidRDefault="0060753A" w:rsidP="00F5219E">
      <w:pPr>
        <w:pStyle w:val="Code"/>
      </w:pPr>
      <w:proofErr w:type="spellStart"/>
      <w:r w:rsidRPr="0060753A">
        <w:t>InitializeLifetimeService</w:t>
      </w:r>
      <w:proofErr w:type="spellEnd"/>
      <w:r w:rsidRPr="0060753A">
        <w:t xml:space="preserve"> Method        </w:t>
      </w:r>
      <w:proofErr w:type="spellStart"/>
      <w:r w:rsidRPr="0060753A">
        <w:t>System.Object</w:t>
      </w:r>
      <w:proofErr w:type="spellEnd"/>
      <w:r w:rsidRPr="0060753A">
        <w:t xml:space="preserve"> </w:t>
      </w:r>
      <w:proofErr w:type="spellStart"/>
      <w:proofErr w:type="gramStart"/>
      <w:r w:rsidRPr="0060753A">
        <w:t>InitializeLifetimeService</w:t>
      </w:r>
      <w:proofErr w:type="spellEnd"/>
      <w:r w:rsidRPr="0060753A">
        <w:t>()</w:t>
      </w:r>
      <w:proofErr w:type="gramEnd"/>
    </w:p>
    <w:p w:rsidR="0060753A" w:rsidRPr="0060753A" w:rsidRDefault="0060753A" w:rsidP="00F5219E">
      <w:pPr>
        <w:pStyle w:val="Code"/>
      </w:pPr>
      <w:r w:rsidRPr="0060753A">
        <w:t xml:space="preserve">Pause                     Method        </w:t>
      </w:r>
      <w:proofErr w:type="spellStart"/>
      <w:r w:rsidRPr="0060753A">
        <w:t>System.Void</w:t>
      </w:r>
      <w:proofErr w:type="spellEnd"/>
      <w:r w:rsidRPr="0060753A">
        <w:t xml:space="preserve"> </w:t>
      </w:r>
      <w:proofErr w:type="gramStart"/>
      <w:r w:rsidRPr="0060753A">
        <w:t>Pause()</w:t>
      </w:r>
      <w:proofErr w:type="gramEnd"/>
    </w:p>
    <w:p w:rsidR="0060753A" w:rsidRPr="0060753A" w:rsidRDefault="0060753A" w:rsidP="00F5219E">
      <w:pPr>
        <w:pStyle w:val="Code"/>
      </w:pPr>
      <w:r w:rsidRPr="0060753A">
        <w:t xml:space="preserve">Refresh                   Method        </w:t>
      </w:r>
      <w:proofErr w:type="spellStart"/>
      <w:r w:rsidRPr="0060753A">
        <w:t>System.Void</w:t>
      </w:r>
      <w:proofErr w:type="spellEnd"/>
      <w:r w:rsidRPr="0060753A">
        <w:t xml:space="preserve"> </w:t>
      </w:r>
      <w:proofErr w:type="gramStart"/>
      <w:r w:rsidRPr="0060753A">
        <w:t>Refresh()</w:t>
      </w:r>
      <w:proofErr w:type="gramEnd"/>
    </w:p>
    <w:p w:rsidR="0060753A" w:rsidRPr="0060753A" w:rsidRDefault="0060753A" w:rsidP="00F5219E">
      <w:pPr>
        <w:pStyle w:val="Code"/>
      </w:pPr>
      <w:r w:rsidRPr="0060753A">
        <w:t xml:space="preserve">Start                     Method        </w:t>
      </w:r>
      <w:r w:rsidR="000113D7">
        <w:t>…</w:t>
      </w:r>
    </w:p>
    <w:p w:rsidR="0060753A" w:rsidRPr="0060753A" w:rsidRDefault="0060753A" w:rsidP="00F5219E">
      <w:pPr>
        <w:pStyle w:val="Code"/>
      </w:pPr>
      <w:r w:rsidRPr="0060753A">
        <w:t xml:space="preserve">Stop                      Method        </w:t>
      </w:r>
      <w:proofErr w:type="spellStart"/>
      <w:r w:rsidRPr="0060753A">
        <w:t>System.Void</w:t>
      </w:r>
      <w:proofErr w:type="spellEnd"/>
      <w:r w:rsidRPr="0060753A">
        <w:t xml:space="preserve"> </w:t>
      </w:r>
      <w:proofErr w:type="gramStart"/>
      <w:r w:rsidRPr="0060753A">
        <w:t>Stop()</w:t>
      </w:r>
      <w:proofErr w:type="gramEnd"/>
    </w:p>
    <w:p w:rsidR="0060753A" w:rsidRPr="0060753A" w:rsidRDefault="0060753A" w:rsidP="00F5219E">
      <w:pPr>
        <w:pStyle w:val="Code"/>
      </w:pPr>
      <w:proofErr w:type="spellStart"/>
      <w:r w:rsidRPr="0060753A">
        <w:t>ToString</w:t>
      </w:r>
      <w:proofErr w:type="spellEnd"/>
      <w:r w:rsidRPr="0060753A">
        <w:t xml:space="preserve">                  Method        string </w:t>
      </w:r>
      <w:proofErr w:type="spellStart"/>
      <w:proofErr w:type="gramStart"/>
      <w:r w:rsidRPr="0060753A">
        <w:t>ToString</w:t>
      </w:r>
      <w:proofErr w:type="spellEnd"/>
      <w:r w:rsidRPr="0060753A">
        <w:t>()</w:t>
      </w:r>
      <w:proofErr w:type="gramEnd"/>
    </w:p>
    <w:p w:rsidR="0060753A" w:rsidRPr="0060753A" w:rsidRDefault="0060753A" w:rsidP="00F5219E">
      <w:pPr>
        <w:pStyle w:val="Code"/>
      </w:pPr>
      <w:proofErr w:type="spellStart"/>
      <w:r w:rsidRPr="0060753A">
        <w:lastRenderedPageBreak/>
        <w:t>WaitForStatus</w:t>
      </w:r>
      <w:proofErr w:type="spellEnd"/>
      <w:r w:rsidRPr="0060753A">
        <w:t xml:space="preserve">             Method        </w:t>
      </w:r>
      <w:r w:rsidR="000113D7">
        <w:t>…</w:t>
      </w:r>
    </w:p>
    <w:p w:rsidR="0060753A" w:rsidRPr="0060753A" w:rsidRDefault="0060753A" w:rsidP="00F5219E">
      <w:pPr>
        <w:pStyle w:val="Code"/>
      </w:pPr>
      <w:proofErr w:type="spellStart"/>
      <w:r w:rsidRPr="0060753A">
        <w:t>CanPauseAndContinue</w:t>
      </w:r>
      <w:proofErr w:type="spellEnd"/>
      <w:r w:rsidRPr="0060753A">
        <w:t xml:space="preserve">       Property      </w:t>
      </w:r>
      <w:proofErr w:type="spellStart"/>
      <w:r w:rsidRPr="0060753A">
        <w:t>System.Boolean</w:t>
      </w:r>
      <w:proofErr w:type="spellEnd"/>
      <w:r w:rsidRPr="0060753A">
        <w:t xml:space="preserve"> </w:t>
      </w:r>
      <w:proofErr w:type="spellStart"/>
      <w:r w:rsidRPr="0060753A">
        <w:t>CanPauseAndContinue</w:t>
      </w:r>
      <w:proofErr w:type="spellEnd"/>
      <w:r w:rsidRPr="0060753A">
        <w:t xml:space="preserve"> {get;}</w:t>
      </w:r>
    </w:p>
    <w:p w:rsidR="0060753A" w:rsidRPr="0060753A" w:rsidRDefault="0060753A" w:rsidP="00F5219E">
      <w:pPr>
        <w:pStyle w:val="Code"/>
      </w:pPr>
      <w:proofErr w:type="spellStart"/>
      <w:r w:rsidRPr="0060753A">
        <w:t>CanShutdown</w:t>
      </w:r>
      <w:proofErr w:type="spellEnd"/>
      <w:r w:rsidRPr="0060753A">
        <w:t xml:space="preserve">               Property      </w:t>
      </w:r>
      <w:proofErr w:type="spellStart"/>
      <w:r w:rsidRPr="0060753A">
        <w:t>System.Boolean</w:t>
      </w:r>
      <w:proofErr w:type="spellEnd"/>
      <w:r w:rsidRPr="0060753A">
        <w:t xml:space="preserve"> </w:t>
      </w:r>
      <w:proofErr w:type="spellStart"/>
      <w:r w:rsidRPr="0060753A">
        <w:t>CanShutdown</w:t>
      </w:r>
      <w:proofErr w:type="spellEnd"/>
      <w:r w:rsidRPr="0060753A">
        <w:t xml:space="preserve"> {get;}</w:t>
      </w:r>
    </w:p>
    <w:p w:rsidR="0060753A" w:rsidRPr="0060753A" w:rsidRDefault="0060753A" w:rsidP="00F5219E">
      <w:pPr>
        <w:pStyle w:val="Code"/>
      </w:pPr>
      <w:proofErr w:type="spellStart"/>
      <w:r w:rsidRPr="0060753A">
        <w:t>CanStop</w:t>
      </w:r>
      <w:proofErr w:type="spellEnd"/>
      <w:r w:rsidRPr="0060753A">
        <w:t xml:space="preserve">                   Property      </w:t>
      </w:r>
      <w:proofErr w:type="spellStart"/>
      <w:r w:rsidRPr="0060753A">
        <w:t>System.Boolean</w:t>
      </w:r>
      <w:proofErr w:type="spellEnd"/>
      <w:r w:rsidRPr="0060753A">
        <w:t xml:space="preserve"> </w:t>
      </w:r>
      <w:proofErr w:type="spellStart"/>
      <w:r w:rsidRPr="0060753A">
        <w:t>CanStop</w:t>
      </w:r>
      <w:proofErr w:type="spellEnd"/>
      <w:r w:rsidRPr="0060753A">
        <w:t xml:space="preserve"> {get;}</w:t>
      </w:r>
    </w:p>
    <w:p w:rsidR="0060753A" w:rsidRPr="0060753A" w:rsidRDefault="0060753A" w:rsidP="00F5219E">
      <w:pPr>
        <w:pStyle w:val="Code"/>
      </w:pPr>
      <w:r w:rsidRPr="0060753A">
        <w:t xml:space="preserve">Container                 Property      </w:t>
      </w:r>
      <w:r w:rsidR="000113D7">
        <w:t>…</w:t>
      </w:r>
    </w:p>
    <w:p w:rsidR="0060753A" w:rsidRPr="0060753A" w:rsidRDefault="0060753A" w:rsidP="00F5219E">
      <w:pPr>
        <w:pStyle w:val="Code"/>
      </w:pPr>
      <w:proofErr w:type="spellStart"/>
      <w:r w:rsidRPr="0060753A">
        <w:t>DependentServices</w:t>
      </w:r>
      <w:proofErr w:type="spellEnd"/>
      <w:r w:rsidRPr="0060753A">
        <w:t xml:space="preserve">         Property      </w:t>
      </w:r>
      <w:r w:rsidR="000113D7">
        <w:t>…</w:t>
      </w:r>
    </w:p>
    <w:p w:rsidR="0060753A" w:rsidRPr="0060753A" w:rsidRDefault="0060753A" w:rsidP="00F5219E">
      <w:pPr>
        <w:pStyle w:val="Code"/>
      </w:pPr>
      <w:proofErr w:type="spellStart"/>
      <w:r w:rsidRPr="0060753A">
        <w:t>DisplayName</w:t>
      </w:r>
      <w:proofErr w:type="spellEnd"/>
      <w:r w:rsidRPr="0060753A">
        <w:t xml:space="preserve">               Property      </w:t>
      </w:r>
      <w:proofErr w:type="spellStart"/>
      <w:r w:rsidRPr="0060753A">
        <w:t>System.String</w:t>
      </w:r>
      <w:proofErr w:type="spellEnd"/>
      <w:r w:rsidRPr="0060753A">
        <w:t xml:space="preserve"> </w:t>
      </w:r>
      <w:proofErr w:type="spellStart"/>
      <w:r w:rsidRPr="0060753A">
        <w:t>DisplayName</w:t>
      </w:r>
      <w:proofErr w:type="spellEnd"/>
      <w:r w:rsidRPr="0060753A">
        <w:t xml:space="preserve"> {</w:t>
      </w:r>
      <w:proofErr w:type="spellStart"/>
      <w:r w:rsidRPr="0060753A">
        <w:t>get</w:t>
      </w:r>
      <w:proofErr w:type="gramStart"/>
      <w:r w:rsidRPr="0060753A">
        <w:t>;set</w:t>
      </w:r>
      <w:proofErr w:type="spellEnd"/>
      <w:proofErr w:type="gramEnd"/>
      <w:r w:rsidRPr="0060753A">
        <w:t>;}</w:t>
      </w:r>
    </w:p>
    <w:p w:rsidR="0060753A" w:rsidRPr="0060753A" w:rsidRDefault="0060753A" w:rsidP="00F5219E">
      <w:pPr>
        <w:pStyle w:val="Code"/>
      </w:pPr>
      <w:proofErr w:type="spellStart"/>
      <w:r w:rsidRPr="0060753A">
        <w:t>MachineName</w:t>
      </w:r>
      <w:proofErr w:type="spellEnd"/>
      <w:r w:rsidRPr="0060753A">
        <w:t xml:space="preserve">               Property      </w:t>
      </w:r>
      <w:proofErr w:type="spellStart"/>
      <w:r w:rsidRPr="0060753A">
        <w:t>System.String</w:t>
      </w:r>
      <w:proofErr w:type="spellEnd"/>
      <w:r w:rsidRPr="0060753A">
        <w:t xml:space="preserve"> </w:t>
      </w:r>
      <w:proofErr w:type="spellStart"/>
      <w:r w:rsidRPr="0060753A">
        <w:t>MachineName</w:t>
      </w:r>
      <w:proofErr w:type="spellEnd"/>
      <w:r w:rsidRPr="0060753A">
        <w:t xml:space="preserve"> {</w:t>
      </w:r>
      <w:proofErr w:type="spellStart"/>
      <w:r w:rsidRPr="0060753A">
        <w:t>get</w:t>
      </w:r>
      <w:proofErr w:type="gramStart"/>
      <w:r w:rsidRPr="0060753A">
        <w:t>;set</w:t>
      </w:r>
      <w:proofErr w:type="spellEnd"/>
      <w:proofErr w:type="gramEnd"/>
      <w:r w:rsidRPr="0060753A">
        <w:t>;}</w:t>
      </w:r>
    </w:p>
    <w:p w:rsidR="0060753A" w:rsidRPr="0060753A" w:rsidRDefault="0060753A" w:rsidP="00F5219E">
      <w:pPr>
        <w:pStyle w:val="Code"/>
      </w:pPr>
      <w:proofErr w:type="spellStart"/>
      <w:r w:rsidRPr="0060753A">
        <w:t>ServiceHandle</w:t>
      </w:r>
      <w:proofErr w:type="spellEnd"/>
      <w:r w:rsidRPr="0060753A">
        <w:t xml:space="preserve">             Property      </w:t>
      </w:r>
      <w:r w:rsidR="000113D7">
        <w:t>…</w:t>
      </w:r>
    </w:p>
    <w:p w:rsidR="0060753A" w:rsidRPr="0060753A" w:rsidRDefault="0060753A" w:rsidP="00F5219E">
      <w:pPr>
        <w:pStyle w:val="Code"/>
      </w:pPr>
      <w:proofErr w:type="spellStart"/>
      <w:r w:rsidRPr="0060753A">
        <w:t>ServiceName</w:t>
      </w:r>
      <w:proofErr w:type="spellEnd"/>
      <w:r w:rsidRPr="0060753A">
        <w:t xml:space="preserve">               Property      </w:t>
      </w:r>
      <w:proofErr w:type="spellStart"/>
      <w:r w:rsidRPr="0060753A">
        <w:t>System.String</w:t>
      </w:r>
      <w:proofErr w:type="spellEnd"/>
      <w:r w:rsidRPr="0060753A">
        <w:t xml:space="preserve"> </w:t>
      </w:r>
      <w:proofErr w:type="spellStart"/>
      <w:r w:rsidRPr="0060753A">
        <w:t>ServiceName</w:t>
      </w:r>
      <w:proofErr w:type="spellEnd"/>
      <w:r w:rsidRPr="0060753A">
        <w:t xml:space="preserve"> {</w:t>
      </w:r>
      <w:proofErr w:type="spellStart"/>
      <w:r w:rsidRPr="0060753A">
        <w:t>get</w:t>
      </w:r>
      <w:proofErr w:type="gramStart"/>
      <w:r w:rsidRPr="0060753A">
        <w:t>;set</w:t>
      </w:r>
      <w:proofErr w:type="spellEnd"/>
      <w:proofErr w:type="gramEnd"/>
      <w:r w:rsidRPr="0060753A">
        <w:t>;}</w:t>
      </w:r>
    </w:p>
    <w:p w:rsidR="0060753A" w:rsidRPr="0060753A" w:rsidRDefault="0060753A" w:rsidP="00F5219E">
      <w:pPr>
        <w:pStyle w:val="Code"/>
      </w:pPr>
      <w:proofErr w:type="spellStart"/>
      <w:r w:rsidRPr="0060753A">
        <w:t>ServicesDependedOn</w:t>
      </w:r>
      <w:proofErr w:type="spellEnd"/>
      <w:r w:rsidRPr="0060753A">
        <w:t xml:space="preserve">        Property      </w:t>
      </w:r>
      <w:r w:rsidR="000113D7">
        <w:t>…</w:t>
      </w:r>
    </w:p>
    <w:p w:rsidR="0060753A" w:rsidRPr="0060753A" w:rsidRDefault="0060753A" w:rsidP="00F5219E">
      <w:pPr>
        <w:pStyle w:val="Code"/>
      </w:pPr>
      <w:proofErr w:type="spellStart"/>
      <w:r w:rsidRPr="0060753A">
        <w:t>ServiceType</w:t>
      </w:r>
      <w:proofErr w:type="spellEnd"/>
      <w:r w:rsidRPr="0060753A">
        <w:t xml:space="preserve">               Property      </w:t>
      </w:r>
      <w:r w:rsidR="000113D7">
        <w:t>…</w:t>
      </w:r>
    </w:p>
    <w:p w:rsidR="0060753A" w:rsidRPr="0060753A" w:rsidRDefault="0060753A" w:rsidP="00F5219E">
      <w:pPr>
        <w:pStyle w:val="Code"/>
      </w:pPr>
      <w:r w:rsidRPr="0060753A">
        <w:t xml:space="preserve">Site                      Property      </w:t>
      </w:r>
      <w:proofErr w:type="spellStart"/>
      <w:r w:rsidRPr="0060753A">
        <w:t>System.ComponentModel.ISite</w:t>
      </w:r>
      <w:proofErr w:type="spellEnd"/>
      <w:r w:rsidRPr="0060753A">
        <w:t xml:space="preserve"> Site {</w:t>
      </w:r>
      <w:proofErr w:type="spellStart"/>
      <w:r w:rsidRPr="0060753A">
        <w:t>get</w:t>
      </w:r>
      <w:proofErr w:type="gramStart"/>
      <w:r w:rsidRPr="0060753A">
        <w:t>;set</w:t>
      </w:r>
      <w:proofErr w:type="spellEnd"/>
      <w:proofErr w:type="gramEnd"/>
      <w:r w:rsidRPr="0060753A">
        <w:t>;}</w:t>
      </w:r>
    </w:p>
    <w:p w:rsidR="0060753A" w:rsidRDefault="0060753A" w:rsidP="00F5219E">
      <w:pPr>
        <w:pStyle w:val="Code"/>
      </w:pPr>
      <w:r w:rsidRPr="0060753A">
        <w:t xml:space="preserve">Status                    Property      </w:t>
      </w:r>
      <w:r w:rsidR="000113D7">
        <w:t>…</w:t>
      </w:r>
    </w:p>
    <w:p w:rsidR="0060753A" w:rsidRPr="001C3289" w:rsidRDefault="0060753A" w:rsidP="0060753A"/>
    <w:p w:rsidR="005952F7" w:rsidRDefault="005952F7" w:rsidP="005952F7">
      <w:pPr>
        <w:pStyle w:val="Heading3"/>
      </w:pPr>
      <w:r>
        <w:t>See Also</w:t>
      </w:r>
    </w:p>
    <w:p w:rsidR="005952F7" w:rsidRDefault="005952F7" w:rsidP="005952F7">
      <w:pPr>
        <w:pStyle w:val="ListParagraph"/>
        <w:numPr>
          <w:ilvl w:val="0"/>
          <w:numId w:val="3"/>
        </w:numPr>
        <w:rPr>
          <w:rStyle w:val="ConstantWidth"/>
          <w:b/>
        </w:rPr>
      </w:pPr>
      <w:r w:rsidRPr="00C76D6F">
        <w:rPr>
          <w:rStyle w:val="ConstantWidth"/>
          <w:b/>
        </w:rPr>
        <w:t xml:space="preserve">Get-Help </w:t>
      </w:r>
      <w:r>
        <w:rPr>
          <w:rStyle w:val="ConstantWidth"/>
          <w:b/>
        </w:rPr>
        <w:t>Get-Service</w:t>
      </w:r>
    </w:p>
    <w:p w:rsidR="001C3289" w:rsidRDefault="001C3289" w:rsidP="005952F7">
      <w:pPr>
        <w:pStyle w:val="ListParagraph"/>
        <w:numPr>
          <w:ilvl w:val="0"/>
          <w:numId w:val="3"/>
        </w:numPr>
        <w:rPr>
          <w:rStyle w:val="ConstantWidth"/>
          <w:b/>
        </w:rPr>
      </w:pPr>
      <w:r>
        <w:rPr>
          <w:rStyle w:val="ConstantWidth"/>
          <w:b/>
        </w:rPr>
        <w:t xml:space="preserve">Get-Help </w:t>
      </w:r>
      <w:proofErr w:type="spellStart"/>
      <w:r>
        <w:rPr>
          <w:rStyle w:val="ConstantWidth"/>
          <w:b/>
        </w:rPr>
        <w:t>Foreach</w:t>
      </w:r>
      <w:proofErr w:type="spellEnd"/>
      <w:r>
        <w:rPr>
          <w:rStyle w:val="ConstantWidth"/>
          <w:b/>
        </w:rPr>
        <w:t>-Object</w:t>
      </w:r>
    </w:p>
    <w:p w:rsidR="005952F7" w:rsidRPr="008146BC" w:rsidRDefault="00C75E63" w:rsidP="005952F7">
      <w:pPr>
        <w:pStyle w:val="ListParagraph"/>
        <w:numPr>
          <w:ilvl w:val="0"/>
          <w:numId w:val="3"/>
        </w:numPr>
        <w:rPr>
          <w:bCs/>
        </w:rPr>
      </w:pPr>
      <w:r w:rsidRPr="008146BC">
        <w:rPr>
          <w:b/>
          <w:bCs/>
        </w:rPr>
        <w:fldChar w:fldCharType="begin"/>
      </w:r>
      <w:r w:rsidR="005952F7">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5952F7" w:rsidRPr="008146BC">
        <w:rPr>
          <w:bCs/>
        </w:rPr>
        <w:t xml:space="preserve"> on page </w:t>
      </w:r>
      <w:r w:rsidRPr="008146BC">
        <w:rPr>
          <w:bCs/>
        </w:rPr>
        <w:fldChar w:fldCharType="begin"/>
      </w:r>
      <w:r w:rsidR="005952F7"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814C28" w:rsidP="00E9677F">
      <w:pPr>
        <w:pStyle w:val="Heading2"/>
      </w:pPr>
      <w:bookmarkStart w:id="46" w:name="_Toc299896713"/>
      <w:bookmarkStart w:id="47" w:name="_Toc300145986"/>
      <w:r>
        <w:t xml:space="preserve">Restart </w:t>
      </w:r>
      <w:r w:rsidR="008B0AD7">
        <w:t>Splunk</w:t>
      </w:r>
      <w:bookmarkEnd w:id="46"/>
      <w:bookmarkEnd w:id="47"/>
    </w:p>
    <w:p w:rsidR="00F52C62" w:rsidRDefault="00F52C62" w:rsidP="00E9677F">
      <w:pPr>
        <w:pStyle w:val="Heading3"/>
      </w:pPr>
      <w:r>
        <w:t>Problem</w:t>
      </w:r>
    </w:p>
    <w:p w:rsidR="000C6618" w:rsidRPr="000C6618" w:rsidRDefault="008B0AD7" w:rsidP="00CC129A">
      <w:r>
        <w:t xml:space="preserve">You want to </w:t>
      </w:r>
      <w:r w:rsidR="000C6618" w:rsidRPr="000C6618">
        <w:t>forc</w:t>
      </w:r>
      <w:r>
        <w:t xml:space="preserve">e </w:t>
      </w:r>
      <w:r w:rsidR="00185349">
        <w:t xml:space="preserve">one or more </w:t>
      </w:r>
      <w:r w:rsidR="000C6618" w:rsidRPr="000C6618">
        <w:t xml:space="preserve">Splunk </w:t>
      </w:r>
      <w:r w:rsidR="00185349">
        <w:t xml:space="preserve">servers </w:t>
      </w:r>
      <w:r w:rsidR="000C6618" w:rsidRPr="000C6618">
        <w:t xml:space="preserve">to </w:t>
      </w:r>
      <w:r w:rsidR="00814C28">
        <w:t>restart their Splunk services.</w:t>
      </w:r>
    </w:p>
    <w:p w:rsidR="00F52C62" w:rsidRDefault="00F52C62" w:rsidP="00E9677F">
      <w:pPr>
        <w:pStyle w:val="Heading3"/>
      </w:pPr>
      <w:r>
        <w:t>Solution</w:t>
      </w:r>
    </w:p>
    <w:p w:rsidR="00FA15D7" w:rsidRDefault="00FA15D7" w:rsidP="00FA15D7">
      <w:r>
        <w:t xml:space="preserve">Pipe the list of servers to the </w:t>
      </w:r>
      <w:proofErr w:type="spellStart"/>
      <w:r>
        <w:t>Splunk</w:t>
      </w:r>
      <w:proofErr w:type="spellEnd"/>
      <w:r>
        <w:t xml:space="preserve"> module </w:t>
      </w:r>
      <w:r w:rsidRPr="000337BE">
        <w:rPr>
          <w:rStyle w:val="ConstantWidth"/>
        </w:rPr>
        <w:t>Restart-</w:t>
      </w:r>
      <w:proofErr w:type="spellStart"/>
      <w:r w:rsidRPr="000337BE">
        <w:rPr>
          <w:rStyle w:val="ConstantWidth"/>
        </w:rPr>
        <w:t>SplunkService</w:t>
      </w:r>
      <w:proofErr w:type="spellEnd"/>
      <w:r>
        <w:t xml:space="preserve"> </w:t>
      </w:r>
      <w:proofErr w:type="spellStart"/>
      <w:r>
        <w:t>cmdlet</w:t>
      </w:r>
      <w:proofErr w:type="spellEnd"/>
      <w:r>
        <w:t>:</w:t>
      </w:r>
    </w:p>
    <w:p w:rsidR="00CC129A" w:rsidRDefault="00CC129A" w:rsidP="000337BE">
      <w:pPr>
        <w:pStyle w:val="CodeTemplate"/>
      </w:pPr>
      <w:proofErr w:type="spellStart"/>
      <w:r w:rsidRPr="000337BE">
        <w:rPr>
          <w:rStyle w:val="Constantwidthitalic"/>
          <w:b w:val="0"/>
        </w:rPr>
        <w:t>ListOfServers</w:t>
      </w:r>
      <w:proofErr w:type="spellEnd"/>
      <w:r>
        <w:t xml:space="preserve"> | Restart-</w:t>
      </w:r>
      <w:proofErr w:type="spellStart"/>
      <w:r>
        <w:t>SplunkService</w:t>
      </w:r>
      <w:proofErr w:type="spellEnd"/>
    </w:p>
    <w:p w:rsidR="00CC129A" w:rsidRPr="00FA15D7" w:rsidRDefault="00CC129A" w:rsidP="00FA15D7">
      <w:r>
        <w:t xml:space="preserve">This example </w:t>
      </w:r>
      <w:r w:rsidR="00F1599B">
        <w:t xml:space="preserve">restarts </w:t>
      </w:r>
      <w:r>
        <w:t xml:space="preserve">the Splunk </w:t>
      </w:r>
      <w:r w:rsidR="00F1599B">
        <w:t>services</w:t>
      </w:r>
      <w:r>
        <w:t xml:space="preserve"> on hosts Server001 and Server002</w:t>
      </w:r>
      <w:r w:rsidR="00F1599B">
        <w:t>:</w:t>
      </w:r>
    </w:p>
    <w:p w:rsidR="000C6618" w:rsidRPr="000C6618" w:rsidRDefault="000C6618" w:rsidP="00F5219E">
      <w:pPr>
        <w:pStyle w:val="Code"/>
        <w:rPr>
          <w:rFonts w:asciiTheme="minorHAnsi" w:hAnsiTheme="minorHAnsi" w:cstheme="minorHAnsi"/>
        </w:rPr>
      </w:pPr>
      <w:r w:rsidRPr="000C6618">
        <w:rPr>
          <w:rFonts w:asciiTheme="minorHAnsi" w:hAnsiTheme="minorHAnsi" w:cstheme="minorHAnsi"/>
        </w:rPr>
        <w:t> </w:t>
      </w:r>
      <w:r w:rsidR="00FA15D7">
        <w:rPr>
          <w:rFonts w:asciiTheme="minorHAnsi" w:hAnsiTheme="minorHAnsi" w:cstheme="minorHAnsi"/>
        </w:rPr>
        <w:t>‘</w:t>
      </w:r>
      <w:r w:rsidR="00FA15D7">
        <w:t>Server001’,’Server002’</w:t>
      </w:r>
      <w:r w:rsidR="00057C05">
        <w:t xml:space="preserve"> | </w:t>
      </w:r>
      <w:r w:rsidR="00FA15D7">
        <w:t>R</w:t>
      </w:r>
      <w:r w:rsidR="00057C05">
        <w:t>estart-</w:t>
      </w:r>
      <w:proofErr w:type="spellStart"/>
      <w:r w:rsidR="00057C05">
        <w:t>SplunkService</w:t>
      </w:r>
      <w:proofErr w:type="spellEnd"/>
    </w:p>
    <w:p w:rsidR="00053BE2" w:rsidRDefault="00053BE2" w:rsidP="00E9677F">
      <w:pPr>
        <w:pStyle w:val="Heading3"/>
      </w:pPr>
      <w:r>
        <w:t>Discussion</w:t>
      </w:r>
    </w:p>
    <w:p w:rsidR="00F1599B" w:rsidRDefault="00863076" w:rsidP="00863076">
      <w:r>
        <w:t xml:space="preserve">The </w:t>
      </w:r>
      <w:r w:rsidRPr="000337BE">
        <w:rPr>
          <w:rStyle w:val="ConstantWidth"/>
        </w:rPr>
        <w:t>Restart-</w:t>
      </w:r>
      <w:proofErr w:type="spellStart"/>
      <w:r w:rsidRPr="000337BE">
        <w:rPr>
          <w:rStyle w:val="ConstantWidth"/>
        </w:rPr>
        <w:t>SplunkService</w:t>
      </w:r>
      <w:proofErr w:type="spellEnd"/>
      <w:r>
        <w:t xml:space="preserve"> </w:t>
      </w:r>
      <w:proofErr w:type="spellStart"/>
      <w:r>
        <w:t>cmdlet</w:t>
      </w:r>
      <w:proofErr w:type="spellEnd"/>
      <w:r>
        <w:t xml:space="preserve"> instructs the Splunk instance to restart its services.</w:t>
      </w:r>
      <w:r w:rsidR="00CC129A">
        <w:t xml:space="preserve"> </w:t>
      </w:r>
    </w:p>
    <w:p w:rsidR="00450340" w:rsidRPr="00863076" w:rsidRDefault="00450340" w:rsidP="00863076">
      <w:r>
        <w:t>The solution assumes that each server uses the same Splunk management port, protocol, and credentials</w:t>
      </w:r>
      <w:r w:rsidR="0012687A">
        <w:t xml:space="preserve">, and that these connection parameters have been cached using the </w:t>
      </w:r>
      <w:r w:rsidR="0012687A" w:rsidRPr="0012687A">
        <w:rPr>
          <w:rStyle w:val="ConstantWidth"/>
        </w:rPr>
        <w:t>Connect-</w:t>
      </w:r>
      <w:proofErr w:type="spellStart"/>
      <w:r w:rsidR="0012687A" w:rsidRPr="0012687A">
        <w:rPr>
          <w:rStyle w:val="ConstantWidth"/>
        </w:rPr>
        <w:t>Splunk</w:t>
      </w:r>
      <w:proofErr w:type="spellEnd"/>
      <w:r w:rsidR="0012687A">
        <w:t xml:space="preserve"> module </w:t>
      </w:r>
      <w:proofErr w:type="spellStart"/>
      <w:r w:rsidR="0012687A">
        <w:t>cmdlet</w:t>
      </w:r>
      <w:proofErr w:type="spellEnd"/>
      <w:r w:rsidR="0012687A">
        <w:t>.</w:t>
      </w:r>
    </w:p>
    <w:p w:rsidR="004B506E" w:rsidRDefault="004B506E" w:rsidP="004B506E">
      <w:pPr>
        <w:pStyle w:val="Heading3"/>
      </w:pPr>
      <w:r>
        <w:t>See Also</w:t>
      </w:r>
    </w:p>
    <w:p w:rsidR="004B506E" w:rsidRDefault="004B506E" w:rsidP="004B506E">
      <w:pPr>
        <w:pStyle w:val="ListParagraph"/>
        <w:numPr>
          <w:ilvl w:val="0"/>
          <w:numId w:val="3"/>
        </w:numPr>
        <w:rPr>
          <w:rStyle w:val="ConstantWidth"/>
          <w:b/>
        </w:rPr>
      </w:pPr>
      <w:r w:rsidRPr="00C76D6F">
        <w:rPr>
          <w:rStyle w:val="ConstantWidth"/>
          <w:b/>
        </w:rPr>
        <w:t xml:space="preserve">Get-Help </w:t>
      </w:r>
      <w:r>
        <w:rPr>
          <w:rStyle w:val="ConstantWidth"/>
          <w:b/>
        </w:rPr>
        <w:t>Restart-</w:t>
      </w:r>
      <w:proofErr w:type="spellStart"/>
      <w:r>
        <w:rPr>
          <w:rStyle w:val="ConstantWidth"/>
          <w:b/>
        </w:rPr>
        <w:t>SplunkService</w:t>
      </w:r>
      <w:proofErr w:type="spellEnd"/>
    </w:p>
    <w:p w:rsidR="004B506E" w:rsidRPr="009C437D" w:rsidRDefault="00C75E63" w:rsidP="004B506E">
      <w:pPr>
        <w:pStyle w:val="ListParagraph"/>
        <w:numPr>
          <w:ilvl w:val="0"/>
          <w:numId w:val="3"/>
        </w:numPr>
        <w:rPr>
          <w:bCs/>
        </w:rPr>
      </w:pPr>
      <w:r w:rsidRPr="008146BC">
        <w:rPr>
          <w:b/>
          <w:bCs/>
        </w:rPr>
        <w:fldChar w:fldCharType="begin"/>
      </w:r>
      <w:r w:rsidR="004B506E">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4B506E" w:rsidRPr="008146BC">
        <w:rPr>
          <w:bCs/>
        </w:rPr>
        <w:t xml:space="preserve"> on page </w:t>
      </w:r>
      <w:r w:rsidRPr="008146BC">
        <w:rPr>
          <w:bCs/>
        </w:rPr>
        <w:fldChar w:fldCharType="begin"/>
      </w:r>
      <w:r w:rsidR="004B506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A0B2A" w:rsidRDefault="000C6618" w:rsidP="00E9677F">
      <w:pPr>
        <w:pStyle w:val="Heading1"/>
      </w:pPr>
      <w:bookmarkStart w:id="48" w:name="_Toc299896714"/>
      <w:bookmarkStart w:id="49" w:name="_Toc300145987"/>
      <w:r w:rsidRPr="00E9677F">
        <w:lastRenderedPageBreak/>
        <w:t>Search</w:t>
      </w:r>
      <w:r w:rsidRPr="000C6618">
        <w:t xml:space="preserve"> Splunk</w:t>
      </w:r>
      <w:bookmarkEnd w:id="48"/>
      <w:bookmarkEnd w:id="49"/>
    </w:p>
    <w:p w:rsidR="00F52C62" w:rsidRDefault="001F727E" w:rsidP="00E9677F">
      <w:pPr>
        <w:pStyle w:val="Heading2"/>
      </w:pPr>
      <w:bookmarkStart w:id="50" w:name="_Ref299894166"/>
      <w:bookmarkStart w:id="51" w:name="_Toc299896715"/>
      <w:bookmarkStart w:id="52" w:name="_Toc300145988"/>
      <w:r>
        <w:t>View Raw Event Data</w:t>
      </w:r>
      <w:bookmarkEnd w:id="50"/>
      <w:bookmarkEnd w:id="51"/>
      <w:bookmarkEnd w:id="52"/>
    </w:p>
    <w:p w:rsidR="00F52C62"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 xml:space="preserve">a Splunk search and </w:t>
      </w:r>
      <w:r w:rsidR="00F95BA0">
        <w:rPr>
          <w:rFonts w:asciiTheme="minorHAnsi" w:hAnsiTheme="minorHAnsi" w:cstheme="minorHAnsi"/>
        </w:rPr>
        <w:t>view the</w:t>
      </w:r>
      <w:r w:rsidR="000C6618" w:rsidRPr="000C6618">
        <w:rPr>
          <w:rFonts w:asciiTheme="minorHAnsi" w:hAnsiTheme="minorHAnsi" w:cstheme="minorHAnsi"/>
        </w:rPr>
        <w:t xml:space="preserve"> raw event text</w:t>
      </w:r>
      <w:r>
        <w:rPr>
          <w:rFonts w:asciiTheme="minorHAnsi" w:hAnsiTheme="minorHAnsi" w:cstheme="minorHAnsi"/>
        </w:rPr>
        <w:t>.</w:t>
      </w:r>
    </w:p>
    <w:p w:rsidR="00F52C62" w:rsidRDefault="00F52C62" w:rsidP="00E9677F">
      <w:pPr>
        <w:pStyle w:val="Heading3"/>
      </w:pPr>
      <w:r>
        <w:t>Solution</w:t>
      </w:r>
    </w:p>
    <w:p w:rsidR="008F5EF3" w:rsidRDefault="008F5EF3" w:rsidP="008F5EF3">
      <w:r>
        <w:t xml:space="preserve">Use the </w:t>
      </w:r>
      <w:proofErr w:type="spellStart"/>
      <w:r>
        <w:t>Splunk</w:t>
      </w:r>
      <w:proofErr w:type="spellEnd"/>
      <w:r>
        <w:t xml:space="preserve"> module </w:t>
      </w:r>
      <w:r w:rsidRPr="00E56D8C">
        <w:rPr>
          <w:rStyle w:val="ConstantWidth"/>
        </w:rPr>
        <w:t>Search-</w:t>
      </w:r>
      <w:proofErr w:type="spellStart"/>
      <w:r w:rsidRPr="00E56D8C">
        <w:rPr>
          <w:rStyle w:val="ConstantWidth"/>
        </w:rPr>
        <w:t>Splunk</w:t>
      </w:r>
      <w:proofErr w:type="spellEnd"/>
      <w:r>
        <w:t xml:space="preserve"> </w:t>
      </w:r>
      <w:proofErr w:type="spellStart"/>
      <w:r>
        <w:t>cmdlet</w:t>
      </w:r>
      <w:proofErr w:type="spellEnd"/>
      <w:r>
        <w:t xml:space="preserve"> to execute a </w:t>
      </w:r>
      <w:r w:rsidR="00F95BA0">
        <w:t>search against a Splunk instance:</w:t>
      </w:r>
    </w:p>
    <w:p w:rsidR="00F95BA0" w:rsidRDefault="00F95BA0" w:rsidP="00E56D8C">
      <w:pPr>
        <w:pStyle w:val="CodeTemplate"/>
      </w:pPr>
      <w:r>
        <w:t>Search-</w:t>
      </w:r>
      <w:proofErr w:type="spellStart"/>
      <w:r>
        <w:t>Splunk</w:t>
      </w:r>
      <w:proofErr w:type="spellEnd"/>
      <w:r>
        <w:t xml:space="preserve"> –Search </w:t>
      </w:r>
      <w:proofErr w:type="spellStart"/>
      <w:r w:rsidRPr="000337BE">
        <w:rPr>
          <w:rStyle w:val="Constantwidthitalic"/>
          <w:b w:val="0"/>
        </w:rPr>
        <w:t>SearchString</w:t>
      </w:r>
      <w:proofErr w:type="spellEnd"/>
    </w:p>
    <w:p w:rsidR="00F95BA0" w:rsidRDefault="00F95BA0" w:rsidP="008F5EF3">
      <w:r>
        <w:t xml:space="preserve">To isolate the raw event text, pipe the output to the </w:t>
      </w:r>
      <w:r w:rsidRPr="00E56D8C">
        <w:rPr>
          <w:rStyle w:val="ConstantWidth"/>
        </w:rPr>
        <w:t>Select-Object</w:t>
      </w:r>
      <w:r>
        <w:t xml:space="preserve"> built-in </w:t>
      </w:r>
      <w:proofErr w:type="spellStart"/>
      <w:r>
        <w:t>PowerShell</w:t>
      </w:r>
      <w:proofErr w:type="spellEnd"/>
      <w:r>
        <w:t xml:space="preserve"> </w:t>
      </w:r>
      <w:proofErr w:type="spellStart"/>
      <w:r>
        <w:t>cmdlet</w:t>
      </w:r>
      <w:proofErr w:type="spellEnd"/>
      <w:r>
        <w:t xml:space="preserve">.  Use the </w:t>
      </w:r>
      <w:r w:rsidRPr="00E56D8C">
        <w:rPr>
          <w:rStyle w:val="ConstantWidth"/>
        </w:rPr>
        <w:t>–</w:t>
      </w:r>
      <w:proofErr w:type="spellStart"/>
      <w:r w:rsidRPr="00E56D8C">
        <w:rPr>
          <w:rStyle w:val="ConstantWidth"/>
        </w:rPr>
        <w:t>ExpandProperty</w:t>
      </w:r>
      <w:proofErr w:type="spellEnd"/>
      <w:r>
        <w:t xml:space="preserve"> parameter to isolate and display the </w:t>
      </w:r>
      <w:proofErr w:type="gramStart"/>
      <w:r w:rsidRPr="00E56D8C">
        <w:rPr>
          <w:rStyle w:val="ConstantWidth"/>
        </w:rPr>
        <w:t>Raw</w:t>
      </w:r>
      <w:proofErr w:type="gramEnd"/>
      <w:r>
        <w:t xml:space="preserve"> search result data:</w:t>
      </w:r>
    </w:p>
    <w:p w:rsidR="00F95BA0" w:rsidRDefault="00F95BA0" w:rsidP="00E56D8C">
      <w:pPr>
        <w:pStyle w:val="CodeTemplate"/>
      </w:pPr>
      <w:r>
        <w:t>Select-Object –</w:t>
      </w:r>
      <w:proofErr w:type="spellStart"/>
      <w:r>
        <w:t>ExpandProperty</w:t>
      </w:r>
      <w:proofErr w:type="spellEnd"/>
      <w:r>
        <w:t xml:space="preserve"> Raw</w:t>
      </w:r>
    </w:p>
    <w:p w:rsidR="00F95BA0" w:rsidRPr="008F5EF3" w:rsidRDefault="00F95BA0" w:rsidP="008F5EF3">
      <w:r>
        <w:t xml:space="preserve">This example </w:t>
      </w:r>
      <w:r w:rsidR="00E56D8C">
        <w:t>executes a search for the term ‘User’ on the current default Splunk instance.  The raw event text data is output to the console:</w:t>
      </w:r>
      <w:r>
        <w:t xml:space="preserve"> </w:t>
      </w:r>
    </w:p>
    <w:p w:rsidR="00057C05" w:rsidRPr="00E56D8C" w:rsidRDefault="00E56D8C" w:rsidP="00F5219E">
      <w:pPr>
        <w:pStyle w:val="Code"/>
      </w:pPr>
      <w:r w:rsidRPr="00E56D8C">
        <w:t xml:space="preserve">PS &gt; </w:t>
      </w:r>
      <w:r w:rsidR="00057C05" w:rsidRPr="00E56D8C">
        <w:t>Search-Splunk -Search 'User' | Select-Object -</w:t>
      </w:r>
      <w:proofErr w:type="spellStart"/>
      <w:r w:rsidR="00057C05" w:rsidRPr="00E56D8C">
        <w:t>ExpandProperty</w:t>
      </w:r>
      <w:proofErr w:type="spellEnd"/>
      <w:r w:rsidR="00057C05" w:rsidRPr="00E56D8C">
        <w:t xml:space="preserve"> Raw</w:t>
      </w:r>
    </w:p>
    <w:p w:rsidR="00E56D8C" w:rsidRPr="00E56D8C" w:rsidRDefault="00E56D8C" w:rsidP="00F5219E">
      <w:pPr>
        <w:pStyle w:val="Code"/>
      </w:pPr>
    </w:p>
    <w:p w:rsidR="00E56D8C" w:rsidRPr="00E56D8C" w:rsidRDefault="00E56D8C" w:rsidP="00F5219E">
      <w:pPr>
        <w:pStyle w:val="Code"/>
      </w:pPr>
      <w:r w:rsidRPr="00E56D8C">
        <w:t>07/31/2011 02:57:51 PM</w:t>
      </w:r>
    </w:p>
    <w:p w:rsidR="00E56D8C" w:rsidRPr="00E56D8C" w:rsidRDefault="00E56D8C" w:rsidP="00F5219E">
      <w:pPr>
        <w:pStyle w:val="Code"/>
      </w:pPr>
      <w:proofErr w:type="spellStart"/>
      <w:r w:rsidRPr="00E56D8C">
        <w:t>LogName</w:t>
      </w:r>
      <w:proofErr w:type="spellEnd"/>
      <w:r w:rsidRPr="00E56D8C">
        <w:t>=Application</w:t>
      </w:r>
    </w:p>
    <w:p w:rsidR="00E56D8C" w:rsidRPr="00E56D8C" w:rsidRDefault="00E56D8C" w:rsidP="00F5219E">
      <w:pPr>
        <w:pStyle w:val="Code"/>
      </w:pPr>
      <w:proofErr w:type="spellStart"/>
      <w:r w:rsidRPr="00E56D8C">
        <w:t>SourceName</w:t>
      </w:r>
      <w:proofErr w:type="spellEnd"/>
      <w:r w:rsidRPr="00E56D8C">
        <w:t>=Google Update</w:t>
      </w:r>
    </w:p>
    <w:p w:rsidR="00E56D8C" w:rsidRPr="00E56D8C" w:rsidRDefault="00E56D8C" w:rsidP="00F5219E">
      <w:pPr>
        <w:pStyle w:val="Code"/>
      </w:pPr>
      <w:proofErr w:type="spellStart"/>
      <w:r w:rsidRPr="00E56D8C">
        <w:t>EventCode</w:t>
      </w:r>
      <w:proofErr w:type="spellEnd"/>
      <w:r w:rsidRPr="00E56D8C">
        <w:t>=20</w:t>
      </w:r>
    </w:p>
    <w:p w:rsidR="00E56D8C" w:rsidRPr="00E56D8C" w:rsidRDefault="00E56D8C" w:rsidP="00F5219E">
      <w:pPr>
        <w:pStyle w:val="Code"/>
      </w:pPr>
      <w:proofErr w:type="spellStart"/>
      <w:r w:rsidRPr="00E56D8C">
        <w:t>EventType</w:t>
      </w:r>
      <w:proofErr w:type="spellEnd"/>
      <w:r w:rsidRPr="00E56D8C">
        <w:t>=2</w:t>
      </w:r>
    </w:p>
    <w:p w:rsidR="00E56D8C" w:rsidRPr="00E56D8C" w:rsidRDefault="00E56D8C" w:rsidP="00F5219E">
      <w:pPr>
        <w:pStyle w:val="Code"/>
      </w:pPr>
      <w:r w:rsidRPr="00E56D8C">
        <w:t>Type=Warning</w:t>
      </w:r>
    </w:p>
    <w:p w:rsidR="00E56D8C" w:rsidRPr="00E56D8C" w:rsidRDefault="00E56D8C" w:rsidP="00F5219E">
      <w:pPr>
        <w:pStyle w:val="Code"/>
      </w:pPr>
      <w:proofErr w:type="spellStart"/>
      <w:r w:rsidRPr="00E56D8C">
        <w:t>ComputerName</w:t>
      </w:r>
      <w:proofErr w:type="spellEnd"/>
      <w:r w:rsidRPr="00E56D8C">
        <w:t>=VBOX-XP</w:t>
      </w:r>
    </w:p>
    <w:p w:rsidR="00E56D8C" w:rsidRPr="00E56D8C" w:rsidRDefault="00E56D8C" w:rsidP="00F5219E">
      <w:pPr>
        <w:pStyle w:val="Code"/>
      </w:pPr>
    </w:p>
    <w:p w:rsidR="00E56D8C" w:rsidRPr="00E56D8C" w:rsidRDefault="00C81B91" w:rsidP="00F5219E">
      <w:pPr>
        <w:pStyle w:val="Code"/>
      </w:pPr>
      <w:r>
        <w:t>User</w:t>
      </w:r>
      <w:r w:rsidR="00E56D8C" w:rsidRPr="00E56D8C">
        <w:t>=</w:t>
      </w:r>
      <w:proofErr w:type="spellStart"/>
      <w:r w:rsidR="00E56D8C" w:rsidRPr="00E56D8C">
        <w:t>beefarino</w:t>
      </w:r>
      <w:proofErr w:type="spellEnd"/>
    </w:p>
    <w:p w:rsidR="00E56D8C" w:rsidRPr="00E56D8C" w:rsidRDefault="00E56D8C" w:rsidP="00F5219E">
      <w:pPr>
        <w:pStyle w:val="Code"/>
      </w:pPr>
      <w:r w:rsidRPr="00E56D8C">
        <w:t>Sid=S-1-5-21-1708537768-706699826-1957994488-1003</w:t>
      </w:r>
    </w:p>
    <w:p w:rsidR="00E56D8C" w:rsidRPr="00E56D8C" w:rsidRDefault="00E56D8C" w:rsidP="00F5219E">
      <w:pPr>
        <w:pStyle w:val="Code"/>
      </w:pPr>
      <w:proofErr w:type="spellStart"/>
      <w:r w:rsidRPr="00E56D8C">
        <w:t>SidType</w:t>
      </w:r>
      <w:proofErr w:type="spellEnd"/>
      <w:r w:rsidRPr="00E56D8C">
        <w:t>=1</w:t>
      </w:r>
    </w:p>
    <w:p w:rsidR="00E56D8C" w:rsidRPr="00E56D8C" w:rsidRDefault="00E56D8C" w:rsidP="00F5219E">
      <w:pPr>
        <w:pStyle w:val="Code"/>
      </w:pPr>
      <w:r w:rsidRPr="00E56D8C">
        <w:t>Category=0</w:t>
      </w:r>
    </w:p>
    <w:p w:rsidR="00E56D8C" w:rsidRPr="00E56D8C" w:rsidRDefault="00E56D8C" w:rsidP="00F5219E">
      <w:pPr>
        <w:pStyle w:val="Code"/>
      </w:pPr>
      <w:proofErr w:type="spellStart"/>
      <w:r w:rsidRPr="00E56D8C">
        <w:t>CategoryString</w:t>
      </w:r>
      <w:proofErr w:type="spellEnd"/>
      <w:r w:rsidRPr="00E56D8C">
        <w:t>=none</w:t>
      </w:r>
    </w:p>
    <w:p w:rsidR="00E56D8C" w:rsidRPr="00E56D8C" w:rsidRDefault="00E56D8C" w:rsidP="00F5219E">
      <w:pPr>
        <w:pStyle w:val="Code"/>
      </w:pPr>
      <w:proofErr w:type="spellStart"/>
      <w:r w:rsidRPr="00E56D8C">
        <w:t>RecordNumber</w:t>
      </w:r>
      <w:proofErr w:type="spellEnd"/>
      <w:r w:rsidRPr="00E56D8C">
        <w:t>=3156</w:t>
      </w:r>
    </w:p>
    <w:p w:rsidR="00E56D8C" w:rsidRPr="00E56D8C" w:rsidRDefault="00E56D8C" w:rsidP="00F5219E">
      <w:pPr>
        <w:pStyle w:val="Code"/>
      </w:pPr>
      <w:r w:rsidRPr="00E56D8C">
        <w:t>Message=Splunk could not get the description for this event. Either the component that raises this event is not installed on your local computer or the installation is corrupt.</w:t>
      </w:r>
    </w:p>
    <w:p w:rsidR="00E56D8C" w:rsidRPr="00E56D8C" w:rsidRDefault="00E56D8C" w:rsidP="00F5219E">
      <w:pPr>
        <w:pStyle w:val="Code"/>
      </w:pPr>
    </w:p>
    <w:p w:rsidR="00E56D8C" w:rsidRPr="00E56D8C" w:rsidRDefault="00E56D8C" w:rsidP="00F5219E">
      <w:pPr>
        <w:pStyle w:val="Code"/>
      </w:pPr>
      <w:r w:rsidRPr="00E56D8C">
        <w:t xml:space="preserve">Got the following information from this event: </w:t>
      </w:r>
    </w:p>
    <w:p w:rsidR="00E56D8C" w:rsidRPr="00E56D8C" w:rsidRDefault="00E56D8C" w:rsidP="00F5219E">
      <w:pPr>
        <w:pStyle w:val="Code"/>
      </w:pPr>
    </w:p>
    <w:p w:rsidR="00E56D8C" w:rsidRPr="00E56D8C" w:rsidRDefault="00E56D8C" w:rsidP="00F5219E">
      <w:pPr>
        <w:pStyle w:val="Code"/>
      </w:pPr>
      <w:r w:rsidRPr="00E56D8C">
        <w:t>Network Request Error.</w:t>
      </w:r>
    </w:p>
    <w:p w:rsidR="00E56D8C" w:rsidRPr="00E56D8C" w:rsidRDefault="00E56D8C" w:rsidP="00F5219E">
      <w:pPr>
        <w:pStyle w:val="Code"/>
      </w:pPr>
      <w:r w:rsidRPr="00E56D8C">
        <w:t>Error: 0x80072ee7. Http status code: 0.</w:t>
      </w:r>
    </w:p>
    <w:p w:rsidR="00E56D8C" w:rsidRPr="00E56D8C" w:rsidRDefault="00E56D8C" w:rsidP="00F5219E">
      <w:pPr>
        <w:pStyle w:val="Code"/>
      </w:pPr>
      <w:r w:rsidRPr="00E56D8C">
        <w:t>…</w:t>
      </w:r>
    </w:p>
    <w:p w:rsidR="00053BE2" w:rsidRDefault="00053BE2" w:rsidP="00E9677F">
      <w:pPr>
        <w:pStyle w:val="Heading3"/>
      </w:pPr>
      <w:r>
        <w:t>Discussion</w:t>
      </w:r>
    </w:p>
    <w:p w:rsidR="001C65DA" w:rsidRDefault="001C65DA" w:rsidP="001C65DA">
      <w:r>
        <w:t xml:space="preserve">The “raw” event data from Splunk has not been processed – it is the original event text data before any </w:t>
      </w:r>
      <w:proofErr w:type="spellStart"/>
      <w:r w:rsidR="00814C28">
        <w:t>field</w:t>
      </w:r>
      <w:r>
        <w:t>filed</w:t>
      </w:r>
      <w:proofErr w:type="spellEnd"/>
      <w:r>
        <w:t xml:space="preserve"> extractions, tags, transforms, or field modifications have been applied.</w:t>
      </w:r>
    </w:p>
    <w:p w:rsidR="00EF602C" w:rsidRDefault="00C81B91" w:rsidP="00E56D8C">
      <w:r>
        <w:lastRenderedPageBreak/>
        <w:t xml:space="preserve">The </w:t>
      </w:r>
      <w:r w:rsidRPr="00515736">
        <w:rPr>
          <w:rStyle w:val="ConstantWidth"/>
        </w:rPr>
        <w:t>Search-</w:t>
      </w:r>
      <w:proofErr w:type="spellStart"/>
      <w:r w:rsidRPr="00515736">
        <w:rPr>
          <w:rStyle w:val="ConstantWidth"/>
        </w:rPr>
        <w:t>Splunk</w:t>
      </w:r>
      <w:proofErr w:type="spellEnd"/>
      <w:r>
        <w:t xml:space="preserve"> </w:t>
      </w:r>
      <w:proofErr w:type="spellStart"/>
      <w:r>
        <w:t>cmdlet</w:t>
      </w:r>
      <w:proofErr w:type="spellEnd"/>
      <w:r>
        <w:t xml:space="preserve"> </w:t>
      </w:r>
      <w:r w:rsidR="00261DD4">
        <w:t xml:space="preserve">returns a collection of </w:t>
      </w:r>
      <w:proofErr w:type="spellStart"/>
      <w:r w:rsidR="00261DD4" w:rsidRPr="00515736">
        <w:rPr>
          <w:rStyle w:val="ConstantWidth"/>
        </w:rPr>
        <w:t>Splunk.SDK.Search.OneshotResult</w:t>
      </w:r>
      <w:proofErr w:type="spellEnd"/>
      <w:r w:rsidR="00261DD4">
        <w:t xml:space="preserve"> objects</w:t>
      </w:r>
      <w:r w:rsidR="00EF602C">
        <w:t xml:space="preserve"> that match the search string provided in the </w:t>
      </w:r>
      <w:r w:rsidR="00EF602C" w:rsidRPr="00EF602C">
        <w:rPr>
          <w:rStyle w:val="ConstantWidth"/>
        </w:rPr>
        <w:t>–Search</w:t>
      </w:r>
      <w:r w:rsidR="00EF602C">
        <w:t xml:space="preserve"> parameter</w:t>
      </w:r>
      <w:r w:rsidR="00515736">
        <w:t xml:space="preserve">.  </w:t>
      </w:r>
    </w:p>
    <w:p w:rsidR="00BD71D5" w:rsidRDefault="00BD71D5" w:rsidP="00BD71D5">
      <w:r>
        <w:t xml:space="preserve">The default formatting provided by the Splunk module outputs these results in table.  The raw event string data for each search result is stored in the </w:t>
      </w:r>
      <w:proofErr w:type="gramStart"/>
      <w:r w:rsidRPr="00515736">
        <w:rPr>
          <w:rStyle w:val="ConstantWidth"/>
        </w:rPr>
        <w:t>Raw</w:t>
      </w:r>
      <w:proofErr w:type="gramEnd"/>
      <w:r>
        <w:t xml:space="preserve"> property of the </w:t>
      </w:r>
      <w:proofErr w:type="spellStart"/>
      <w:r w:rsidRPr="00515736">
        <w:rPr>
          <w:rStyle w:val="ConstantWidth"/>
        </w:rPr>
        <w:t>Splunk.SDK.Search.OneshotResult</w:t>
      </w:r>
      <w:proofErr w:type="spellEnd"/>
      <w:r>
        <w:t xml:space="preserve"> object.  In order to view the event data in its raw form, the </w:t>
      </w:r>
      <w:r w:rsidRPr="00EF602C">
        <w:rPr>
          <w:rStyle w:val="ConstantWidth"/>
        </w:rPr>
        <w:t>Select-Object</w:t>
      </w:r>
      <w:r>
        <w:t xml:space="preserve"> </w:t>
      </w:r>
      <w:proofErr w:type="spellStart"/>
      <w:r>
        <w:t>cmdlet</w:t>
      </w:r>
      <w:proofErr w:type="spellEnd"/>
      <w:r>
        <w:t xml:space="preserve"> is used to isolate and expand the </w:t>
      </w:r>
      <w:proofErr w:type="gramStart"/>
      <w:r w:rsidRPr="00EF602C">
        <w:rPr>
          <w:rStyle w:val="ConstantWidth"/>
        </w:rPr>
        <w:t>Raw</w:t>
      </w:r>
      <w:proofErr w:type="gramEnd"/>
      <w:r>
        <w:t xml:space="preserve"> property.</w:t>
      </w:r>
    </w:p>
    <w:p w:rsidR="00BD71D5" w:rsidRDefault="00BD71D5" w:rsidP="00BD71D5">
      <w:r>
        <w:t xml:space="preserve">For information about using server-side filtering and limiting with the </w:t>
      </w:r>
      <w:r w:rsidRPr="00BD71D5">
        <w:rPr>
          <w:rStyle w:val="ConstantWidth"/>
        </w:rPr>
        <w:t>Search-</w:t>
      </w:r>
      <w:proofErr w:type="spellStart"/>
      <w:r w:rsidRPr="00BD71D5">
        <w:rPr>
          <w:rStyle w:val="ConstantWidth"/>
        </w:rPr>
        <w:t>Splunk</w:t>
      </w:r>
      <w:proofErr w:type="spellEnd"/>
      <w:r>
        <w:t xml:space="preserve"> </w:t>
      </w:r>
      <w:proofErr w:type="spellStart"/>
      <w:r>
        <w:t>cmdlet</w:t>
      </w:r>
      <w:proofErr w:type="spellEnd"/>
      <w:r>
        <w:t xml:space="preserve">, please see </w:t>
      </w:r>
      <w:r w:rsidR="00C75E63">
        <w:fldChar w:fldCharType="begin"/>
      </w:r>
      <w:r>
        <w:instrText xml:space="preserve"> REF _Ref299893240 \h </w:instrText>
      </w:r>
      <w:r w:rsidR="00C75E63">
        <w:fldChar w:fldCharType="separate"/>
      </w:r>
      <w:r w:rsidR="005717F0">
        <w:t>View Event Data in a Table</w:t>
      </w:r>
      <w:r w:rsidR="00C75E63">
        <w:fldChar w:fldCharType="end"/>
      </w:r>
      <w:r>
        <w:t xml:space="preserve"> on page </w:t>
      </w:r>
      <w:r w:rsidR="00C75E63">
        <w:fldChar w:fldCharType="begin"/>
      </w:r>
      <w:r>
        <w:instrText xml:space="preserve"> PAGEREF _Ref299893240 \h </w:instrText>
      </w:r>
      <w:r w:rsidR="00C75E63">
        <w:fldChar w:fldCharType="separate"/>
      </w:r>
      <w:r w:rsidR="005717F0">
        <w:rPr>
          <w:noProof/>
        </w:rPr>
        <w:t>19</w:t>
      </w:r>
      <w:r w:rsidR="00C75E63">
        <w:fldChar w:fldCharType="end"/>
      </w:r>
      <w:r>
        <w:t>.</w:t>
      </w:r>
    </w:p>
    <w:p w:rsidR="00EF602C" w:rsidRDefault="00EF602C" w:rsidP="00EF602C">
      <w:pPr>
        <w:pStyle w:val="Heading3"/>
      </w:pPr>
      <w:r>
        <w:t>See Also</w:t>
      </w:r>
    </w:p>
    <w:p w:rsidR="00EF602C" w:rsidRDefault="00EF602C" w:rsidP="00EF602C">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EF602C" w:rsidRDefault="00EF602C" w:rsidP="00EF602C">
      <w:pPr>
        <w:pStyle w:val="ListParagraph"/>
        <w:numPr>
          <w:ilvl w:val="0"/>
          <w:numId w:val="3"/>
        </w:numPr>
        <w:rPr>
          <w:rStyle w:val="ConstantWidth"/>
          <w:b/>
        </w:rPr>
      </w:pPr>
      <w:r>
        <w:rPr>
          <w:rStyle w:val="ConstantWidth"/>
          <w:b/>
        </w:rPr>
        <w:t>Get-Help Select-Object</w:t>
      </w:r>
    </w:p>
    <w:p w:rsidR="00EF602C" w:rsidRDefault="00C75E63" w:rsidP="00EF602C">
      <w:pPr>
        <w:pStyle w:val="ListParagraph"/>
        <w:numPr>
          <w:ilvl w:val="0"/>
          <w:numId w:val="3"/>
        </w:numPr>
        <w:rPr>
          <w:bCs/>
        </w:rPr>
      </w:pPr>
      <w:r w:rsidRPr="008146BC">
        <w:rPr>
          <w:b/>
          <w:bCs/>
        </w:rPr>
        <w:fldChar w:fldCharType="begin"/>
      </w:r>
      <w:r w:rsidR="00EF602C">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EF602C" w:rsidRPr="008146BC">
        <w:rPr>
          <w:bCs/>
        </w:rPr>
        <w:t xml:space="preserve"> on page </w:t>
      </w:r>
      <w:r w:rsidRPr="008146BC">
        <w:rPr>
          <w:bCs/>
        </w:rPr>
        <w:fldChar w:fldCharType="begin"/>
      </w:r>
      <w:r w:rsidR="00EF602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BD71D5" w:rsidRPr="009C437D" w:rsidRDefault="00C75E63" w:rsidP="00EF602C">
      <w:pPr>
        <w:pStyle w:val="ListParagraph"/>
        <w:numPr>
          <w:ilvl w:val="0"/>
          <w:numId w:val="3"/>
        </w:numPr>
        <w:rPr>
          <w:bCs/>
        </w:rPr>
      </w:pPr>
      <w:r>
        <w:fldChar w:fldCharType="begin"/>
      </w:r>
      <w:r w:rsidR="00BD71D5">
        <w:instrText xml:space="preserve"> REF _Ref299893240 \h </w:instrText>
      </w:r>
      <w:r>
        <w:fldChar w:fldCharType="separate"/>
      </w:r>
      <w:r w:rsidR="005717F0">
        <w:t>View Event Data in a Table</w:t>
      </w:r>
      <w:r>
        <w:fldChar w:fldCharType="end"/>
      </w:r>
      <w:r w:rsidR="00BD71D5">
        <w:t xml:space="preserve"> on page </w:t>
      </w:r>
      <w:r>
        <w:fldChar w:fldCharType="begin"/>
      </w:r>
      <w:r w:rsidR="00BD71D5">
        <w:instrText xml:space="preserve"> PAGEREF _Ref299893240 \h </w:instrText>
      </w:r>
      <w:r>
        <w:fldChar w:fldCharType="separate"/>
      </w:r>
      <w:r w:rsidR="005717F0">
        <w:rPr>
          <w:noProof/>
        </w:rPr>
        <w:t>19</w:t>
      </w:r>
      <w:r>
        <w:fldChar w:fldCharType="end"/>
      </w:r>
      <w:r w:rsidR="00BD71D5">
        <w:t>.</w:t>
      </w:r>
    </w:p>
    <w:p w:rsidR="00F52C62" w:rsidRDefault="001F727E" w:rsidP="00E9677F">
      <w:pPr>
        <w:pStyle w:val="Heading2"/>
      </w:pPr>
      <w:bookmarkStart w:id="53" w:name="_Ref299893240"/>
      <w:bookmarkStart w:id="54" w:name="_Toc299896716"/>
      <w:bookmarkStart w:id="55" w:name="_Toc300145989"/>
      <w:r>
        <w:t>View Event Data in a Table</w:t>
      </w:r>
      <w:bookmarkEnd w:id="53"/>
      <w:bookmarkEnd w:id="54"/>
      <w:bookmarkEnd w:id="55"/>
    </w:p>
    <w:p w:rsidR="00F52C62" w:rsidRPr="00E9677F" w:rsidRDefault="00F52C62" w:rsidP="00E9677F">
      <w:pPr>
        <w:pStyle w:val="Heading3"/>
      </w:pPr>
      <w:r>
        <w:t>Problem</w:t>
      </w:r>
    </w:p>
    <w:p w:rsidR="000C6618" w:rsidRDefault="001F727E" w:rsidP="000C6618">
      <w:pPr>
        <w:pStyle w:val="NormalWeb"/>
        <w:rPr>
          <w:rFonts w:asciiTheme="minorHAnsi" w:hAnsiTheme="minorHAnsi" w:cstheme="minorHAnsi"/>
        </w:rPr>
      </w:pPr>
      <w:r>
        <w:rPr>
          <w:rFonts w:asciiTheme="minorHAnsi" w:hAnsiTheme="minorHAnsi" w:cstheme="minorHAnsi"/>
        </w:rPr>
        <w:t xml:space="preserve">You want to execute </w:t>
      </w:r>
      <w:r w:rsidR="000C6618" w:rsidRPr="000C6618">
        <w:rPr>
          <w:rFonts w:asciiTheme="minorHAnsi" w:hAnsiTheme="minorHAnsi" w:cstheme="minorHAnsi"/>
        </w:rPr>
        <w:t>a Splunk search and receive events in tabular form</w:t>
      </w:r>
      <w:r>
        <w:rPr>
          <w:rFonts w:asciiTheme="minorHAnsi" w:hAnsiTheme="minorHAnsi" w:cstheme="minorHAnsi"/>
        </w:rPr>
        <w:t>.</w:t>
      </w:r>
    </w:p>
    <w:p w:rsidR="00F52C62" w:rsidRDefault="00F52C62" w:rsidP="00E9677F">
      <w:pPr>
        <w:pStyle w:val="Heading3"/>
      </w:pPr>
      <w:r>
        <w:t>Solution</w:t>
      </w:r>
    </w:p>
    <w:p w:rsidR="00EF602C" w:rsidRDefault="00EF602C" w:rsidP="00EF602C">
      <w:r>
        <w:t xml:space="preserve">Use the </w:t>
      </w:r>
      <w:r w:rsidRPr="000337BE">
        <w:rPr>
          <w:rStyle w:val="ConstantWidth"/>
        </w:rPr>
        <w:t>Search-</w:t>
      </w:r>
      <w:proofErr w:type="spellStart"/>
      <w:r w:rsidRPr="000337BE">
        <w:rPr>
          <w:rStyle w:val="ConstantWidth"/>
        </w:rPr>
        <w:t>Splunk</w:t>
      </w:r>
      <w:proofErr w:type="spellEnd"/>
      <w:r>
        <w:t xml:space="preserve"> </w:t>
      </w:r>
      <w:proofErr w:type="spellStart"/>
      <w:r>
        <w:t>cmdlet</w:t>
      </w:r>
      <w:proofErr w:type="spellEnd"/>
      <w:r>
        <w:t xml:space="preserve"> to execute a search.</w:t>
      </w:r>
    </w:p>
    <w:p w:rsidR="00BD71D5" w:rsidRPr="00EF602C" w:rsidRDefault="00BD71D5" w:rsidP="00EF602C">
      <w:r>
        <w:t>This example searches the Splunk event data for the term “Error”:</w:t>
      </w:r>
    </w:p>
    <w:p w:rsidR="00057C05" w:rsidRDefault="00604532" w:rsidP="00F5219E">
      <w:pPr>
        <w:pStyle w:val="Code"/>
      </w:pPr>
      <w:r>
        <w:t xml:space="preserve">PS &gt; </w:t>
      </w:r>
      <w:r w:rsidR="00057C05">
        <w:t xml:space="preserve">Search-Splunk </w:t>
      </w:r>
      <w:r w:rsidR="00BD71D5">
        <w:t>–</w:t>
      </w:r>
      <w:r w:rsidR="00057C05">
        <w:t>Search</w:t>
      </w:r>
      <w:r w:rsidR="00BD71D5">
        <w:t xml:space="preserve"> ‘Error’</w:t>
      </w:r>
    </w:p>
    <w:p w:rsidR="00604532" w:rsidRPr="00604532" w:rsidRDefault="00604532" w:rsidP="00F5219E">
      <w:pPr>
        <w:pStyle w:val="Code"/>
      </w:pPr>
    </w:p>
    <w:p w:rsidR="00604532" w:rsidRDefault="00604532" w:rsidP="00F5219E">
      <w:pPr>
        <w:pStyle w:val="Code"/>
      </w:pPr>
      <w:r w:rsidRPr="00604532">
        <w:t xml:space="preserve">Date                  Host    Source                  </w:t>
      </w:r>
      <w:proofErr w:type="spellStart"/>
      <w:r w:rsidRPr="00604532">
        <w:t>SourceType</w:t>
      </w:r>
      <w:proofErr w:type="spellEnd"/>
      <w:r w:rsidRPr="00604532">
        <w:t xml:space="preserve">              </w:t>
      </w:r>
      <w:r>
        <w:t>…</w:t>
      </w:r>
    </w:p>
    <w:p w:rsidR="00604532" w:rsidRPr="00604532" w:rsidRDefault="00604532" w:rsidP="00F5219E">
      <w:pPr>
        <w:pStyle w:val="Code"/>
      </w:pPr>
      <w:r w:rsidRPr="00604532">
        <w:t xml:space="preserve">----                  ----    ------                  ----------              </w:t>
      </w:r>
      <w:r>
        <w:t>…</w:t>
      </w:r>
    </w:p>
    <w:p w:rsidR="00604532" w:rsidRPr="00604532" w:rsidRDefault="00604532" w:rsidP="00F5219E">
      <w:pPr>
        <w:pStyle w:val="Code"/>
      </w:pPr>
      <w:r w:rsidRPr="00604532">
        <w:t xml:space="preserve">7/31/2011 2:57:51 </w:t>
      </w:r>
      <w:proofErr w:type="gramStart"/>
      <w:r w:rsidRPr="00604532">
        <w:t xml:space="preserve">PM  </w:t>
      </w:r>
      <w:proofErr w:type="spellStart"/>
      <w:r w:rsidRPr="00604532">
        <w:t>vbox</w:t>
      </w:r>
      <w:proofErr w:type="gramEnd"/>
      <w:r w:rsidRPr="00604532">
        <w:t>-xp</w:t>
      </w:r>
      <w:proofErr w:type="spellEnd"/>
      <w:r w:rsidRPr="00604532">
        <w:t xml:space="preserve"> </w:t>
      </w:r>
      <w:proofErr w:type="spellStart"/>
      <w:r w:rsidRPr="00604532">
        <w:t>WinEventLog:Application</w:t>
      </w:r>
      <w:proofErr w:type="spellEnd"/>
      <w:r w:rsidRPr="00604532">
        <w:t xml:space="preserve"> </w:t>
      </w:r>
      <w:proofErr w:type="spellStart"/>
      <w:r w:rsidRPr="00604532">
        <w:t>WinEventLog:Application</w:t>
      </w:r>
      <w:proofErr w:type="spellEnd"/>
      <w:r>
        <w:t xml:space="preserve"> …</w:t>
      </w:r>
    </w:p>
    <w:p w:rsidR="00604532" w:rsidRPr="00604532" w:rsidRDefault="00604532" w:rsidP="00F5219E">
      <w:pPr>
        <w:pStyle w:val="Code"/>
      </w:pPr>
      <w:r w:rsidRPr="00604532">
        <w:t xml:space="preserve">7/31/2011 2:50:22 </w:t>
      </w:r>
      <w:proofErr w:type="gramStart"/>
      <w:r w:rsidRPr="00604532">
        <w:t xml:space="preserve">PM  </w:t>
      </w:r>
      <w:proofErr w:type="spellStart"/>
      <w:r w:rsidRPr="00604532">
        <w:t>vbox</w:t>
      </w:r>
      <w:proofErr w:type="gramEnd"/>
      <w:r w:rsidRPr="00604532">
        <w:t>-xp</w:t>
      </w:r>
      <w:proofErr w:type="spellEnd"/>
      <w:r w:rsidRPr="00604532">
        <w:t xml:space="preserve"> </w:t>
      </w:r>
      <w:proofErr w:type="spellStart"/>
      <w:r w:rsidRPr="00604532">
        <w:t>WinEventLog:Application</w:t>
      </w:r>
      <w:proofErr w:type="spellEnd"/>
      <w:r w:rsidRPr="00604532">
        <w:t xml:space="preserve"> </w:t>
      </w:r>
      <w:proofErr w:type="spellStart"/>
      <w:r w:rsidRPr="00604532">
        <w:t>WinEventLog:Application</w:t>
      </w:r>
      <w:proofErr w:type="spellEnd"/>
      <w:r>
        <w:t xml:space="preserve"> …</w:t>
      </w:r>
    </w:p>
    <w:p w:rsidR="00604532" w:rsidRPr="00604532" w:rsidRDefault="00604532" w:rsidP="00F5219E">
      <w:pPr>
        <w:pStyle w:val="Code"/>
      </w:pPr>
      <w:r w:rsidRPr="00604532">
        <w:t xml:space="preserve">7/31/2011 2:48:28 </w:t>
      </w:r>
      <w:proofErr w:type="gramStart"/>
      <w:r w:rsidRPr="00604532">
        <w:t xml:space="preserve">PM  </w:t>
      </w:r>
      <w:proofErr w:type="spellStart"/>
      <w:r w:rsidRPr="00604532">
        <w:t>vbox</w:t>
      </w:r>
      <w:proofErr w:type="gramEnd"/>
      <w:r w:rsidRPr="00604532">
        <w:t>-xp</w:t>
      </w:r>
      <w:proofErr w:type="spellEnd"/>
      <w:r w:rsidRPr="00604532">
        <w:t xml:space="preserve"> </w:t>
      </w:r>
      <w:proofErr w:type="spellStart"/>
      <w:r w:rsidRPr="00604532">
        <w:t>WinEventLog:Application</w:t>
      </w:r>
      <w:proofErr w:type="spellEnd"/>
      <w:r w:rsidRPr="00604532">
        <w:t xml:space="preserve"> </w:t>
      </w:r>
      <w:proofErr w:type="spellStart"/>
      <w:r w:rsidRPr="00604532">
        <w:t>WinEventLog:Application</w:t>
      </w:r>
      <w:proofErr w:type="spellEnd"/>
      <w:r w:rsidRPr="00604532">
        <w:t xml:space="preserve"> </w:t>
      </w:r>
      <w:r>
        <w:t>…</w:t>
      </w:r>
    </w:p>
    <w:p w:rsidR="00604532" w:rsidRPr="00604532" w:rsidRDefault="00604532" w:rsidP="00F5219E">
      <w:pPr>
        <w:pStyle w:val="Code"/>
      </w:pPr>
      <w:r>
        <w:t>…</w:t>
      </w:r>
    </w:p>
    <w:p w:rsidR="00053BE2" w:rsidRDefault="00053BE2" w:rsidP="00E9677F">
      <w:pPr>
        <w:pStyle w:val="Heading3"/>
      </w:pPr>
      <w:r>
        <w:t>Discussion</w:t>
      </w:r>
    </w:p>
    <w:p w:rsidR="00BD71D5" w:rsidRDefault="00BD71D5" w:rsidP="00BD71D5">
      <w:r>
        <w:t xml:space="preserve">The </w:t>
      </w:r>
      <w:r w:rsidRPr="00515736">
        <w:rPr>
          <w:rStyle w:val="ConstantWidth"/>
        </w:rPr>
        <w:t>Search-</w:t>
      </w:r>
      <w:proofErr w:type="spellStart"/>
      <w:r w:rsidRPr="00515736">
        <w:rPr>
          <w:rStyle w:val="ConstantWidth"/>
        </w:rPr>
        <w:t>Splunk</w:t>
      </w:r>
      <w:proofErr w:type="spellEnd"/>
      <w:r>
        <w:t xml:space="preserve"> </w:t>
      </w:r>
      <w:proofErr w:type="spellStart"/>
      <w:r>
        <w:t>cmdlet</w:t>
      </w:r>
      <w:proofErr w:type="spellEnd"/>
      <w:r>
        <w:t xml:space="preserve"> returns a collection of </w:t>
      </w:r>
      <w:proofErr w:type="spellStart"/>
      <w:r w:rsidRPr="00515736">
        <w:rPr>
          <w:rStyle w:val="ConstantWidth"/>
        </w:rPr>
        <w:t>Splunk.SDK.Search.OneshotResult</w:t>
      </w:r>
      <w:proofErr w:type="spellEnd"/>
      <w:r>
        <w:t xml:space="preserve"> objects that match the search string provided in the </w:t>
      </w:r>
      <w:r w:rsidRPr="00EF602C">
        <w:rPr>
          <w:rStyle w:val="ConstantWidth"/>
        </w:rPr>
        <w:t>–Search</w:t>
      </w:r>
      <w:r>
        <w:t xml:space="preserve"> parameter.  By default, these results are displayed in </w:t>
      </w:r>
      <w:r w:rsidR="001878FB">
        <w:t xml:space="preserve">a </w:t>
      </w:r>
      <w:r>
        <w:t>table.</w:t>
      </w:r>
    </w:p>
    <w:p w:rsidR="00604532" w:rsidRDefault="00604532" w:rsidP="00BD71D5">
      <w:r>
        <w:t xml:space="preserve">You can customize the formatting of the search results using standard </w:t>
      </w:r>
      <w:proofErr w:type="spellStart"/>
      <w:r>
        <w:t>PowerShell</w:t>
      </w:r>
      <w:proofErr w:type="spellEnd"/>
      <w:r>
        <w:t xml:space="preserve"> formatting </w:t>
      </w:r>
      <w:proofErr w:type="spellStart"/>
      <w:r>
        <w:t>cmdlets</w:t>
      </w:r>
      <w:proofErr w:type="spellEnd"/>
      <w:r>
        <w:t xml:space="preserve">.  For example, to display the search results as a list of host name, event instant, and raw event data, you can use the </w:t>
      </w:r>
      <w:r w:rsidRPr="00604532">
        <w:rPr>
          <w:rStyle w:val="ConstantWidth"/>
        </w:rPr>
        <w:t>Format-List</w:t>
      </w:r>
      <w:r>
        <w:t xml:space="preserve"> </w:t>
      </w:r>
      <w:proofErr w:type="spellStart"/>
      <w:r>
        <w:t>cmdlet</w:t>
      </w:r>
      <w:proofErr w:type="spellEnd"/>
      <w:r>
        <w:t>:</w:t>
      </w:r>
    </w:p>
    <w:p w:rsidR="00604532" w:rsidRDefault="00604532" w:rsidP="00F5219E">
      <w:pPr>
        <w:pStyle w:val="Code"/>
      </w:pPr>
      <w:r>
        <w:t>PS &gt; Search-Splunk –Search 'error' | Format-List -Property host, source, raw</w:t>
      </w:r>
    </w:p>
    <w:p w:rsidR="00604532" w:rsidRDefault="00604532" w:rsidP="00F5219E">
      <w:pPr>
        <w:pStyle w:val="Code"/>
      </w:pPr>
    </w:p>
    <w:p w:rsidR="00604532" w:rsidRDefault="00604532" w:rsidP="00F5219E">
      <w:pPr>
        <w:pStyle w:val="Code"/>
      </w:pPr>
      <w:r>
        <w:t xml:space="preserve">Host   : </w:t>
      </w:r>
      <w:proofErr w:type="spellStart"/>
      <w:r>
        <w:t>vbox-xp</w:t>
      </w:r>
      <w:proofErr w:type="spellEnd"/>
    </w:p>
    <w:p w:rsidR="00604532" w:rsidRDefault="00604532" w:rsidP="00F5219E">
      <w:pPr>
        <w:pStyle w:val="Code"/>
      </w:pPr>
      <w:proofErr w:type="gramStart"/>
      <w:r>
        <w:lastRenderedPageBreak/>
        <w:t>Source :</w:t>
      </w:r>
      <w:proofErr w:type="gramEnd"/>
      <w:r>
        <w:t xml:space="preserve"> </w:t>
      </w:r>
      <w:proofErr w:type="spellStart"/>
      <w:r>
        <w:t>WinEventLog:Application</w:t>
      </w:r>
      <w:proofErr w:type="spellEnd"/>
    </w:p>
    <w:p w:rsidR="00604532" w:rsidRDefault="00604532" w:rsidP="00F5219E">
      <w:pPr>
        <w:pStyle w:val="Code"/>
      </w:pPr>
      <w:proofErr w:type="gramStart"/>
      <w:r>
        <w:t>raw</w:t>
      </w:r>
      <w:proofErr w:type="gramEnd"/>
      <w:r>
        <w:t xml:space="preserve">    : {07/31/2011 02:57:51 PM</w:t>
      </w:r>
    </w:p>
    <w:p w:rsidR="00604532" w:rsidRDefault="00604532" w:rsidP="00F5219E">
      <w:pPr>
        <w:pStyle w:val="Code"/>
      </w:pPr>
      <w:r>
        <w:t xml:space="preserve">         </w:t>
      </w:r>
      <w:proofErr w:type="spellStart"/>
      <w:r>
        <w:t>LogName</w:t>
      </w:r>
      <w:proofErr w:type="spellEnd"/>
      <w:r>
        <w:t>=Application</w:t>
      </w:r>
    </w:p>
    <w:p w:rsidR="00604532" w:rsidRDefault="00604532" w:rsidP="00F5219E">
      <w:pPr>
        <w:pStyle w:val="Code"/>
      </w:pPr>
      <w:r>
        <w:t xml:space="preserve">         </w:t>
      </w:r>
      <w:proofErr w:type="spellStart"/>
      <w:r>
        <w:t>SourceName</w:t>
      </w:r>
      <w:proofErr w:type="spellEnd"/>
      <w:r>
        <w:t>=Google Update</w:t>
      </w:r>
    </w:p>
    <w:p w:rsidR="00604532" w:rsidRDefault="00604532" w:rsidP="00F5219E">
      <w:pPr>
        <w:pStyle w:val="Code"/>
      </w:pPr>
      <w:r>
        <w:t xml:space="preserve">         </w:t>
      </w:r>
      <w:proofErr w:type="spellStart"/>
      <w:r>
        <w:t>EventCode</w:t>
      </w:r>
      <w:proofErr w:type="spellEnd"/>
      <w:r>
        <w:t>=20</w:t>
      </w:r>
    </w:p>
    <w:p w:rsidR="00604532" w:rsidRDefault="00604532" w:rsidP="00F5219E">
      <w:pPr>
        <w:pStyle w:val="Code"/>
      </w:pPr>
      <w:r>
        <w:t xml:space="preserve">         </w:t>
      </w:r>
      <w:proofErr w:type="spellStart"/>
      <w:r>
        <w:t>EventType</w:t>
      </w:r>
      <w:proofErr w:type="spellEnd"/>
      <w:r>
        <w:t>=2</w:t>
      </w:r>
    </w:p>
    <w:p w:rsidR="00604532" w:rsidRDefault="00604532" w:rsidP="00F5219E">
      <w:pPr>
        <w:pStyle w:val="Code"/>
      </w:pPr>
      <w:r>
        <w:t xml:space="preserve">         Type=Warning</w:t>
      </w:r>
    </w:p>
    <w:p w:rsidR="00604532" w:rsidRDefault="00604532" w:rsidP="00F5219E">
      <w:pPr>
        <w:pStyle w:val="Code"/>
      </w:pPr>
      <w:r>
        <w:t xml:space="preserve">         </w:t>
      </w:r>
      <w:proofErr w:type="spellStart"/>
      <w:r>
        <w:t>ComputerName</w:t>
      </w:r>
      <w:proofErr w:type="spellEnd"/>
      <w:r>
        <w:t>=VBOX-XP</w:t>
      </w:r>
    </w:p>
    <w:p w:rsidR="00604532" w:rsidRDefault="00604532" w:rsidP="00F5219E">
      <w:pPr>
        <w:pStyle w:val="Code"/>
      </w:pPr>
      <w:r>
        <w:t xml:space="preserve">         User=</w:t>
      </w:r>
      <w:proofErr w:type="spellStart"/>
      <w:r>
        <w:t>beefarino</w:t>
      </w:r>
      <w:proofErr w:type="spellEnd"/>
    </w:p>
    <w:p w:rsidR="00604532" w:rsidRDefault="00604532" w:rsidP="00F5219E">
      <w:pPr>
        <w:pStyle w:val="Code"/>
      </w:pPr>
      <w:r>
        <w:t xml:space="preserve">         Sid=S-1-5-21-1708537768-706699826-1957994488-1003</w:t>
      </w:r>
    </w:p>
    <w:p w:rsidR="00604532" w:rsidRDefault="00604532" w:rsidP="00F5219E">
      <w:pPr>
        <w:pStyle w:val="Code"/>
      </w:pPr>
      <w:r>
        <w:t xml:space="preserve">         </w:t>
      </w:r>
      <w:proofErr w:type="spellStart"/>
      <w:r>
        <w:t>SidType</w:t>
      </w:r>
      <w:proofErr w:type="spellEnd"/>
      <w:r>
        <w:t>=1</w:t>
      </w:r>
    </w:p>
    <w:p w:rsidR="00604532" w:rsidRDefault="00604532" w:rsidP="00F5219E">
      <w:pPr>
        <w:pStyle w:val="Code"/>
      </w:pPr>
      <w:r>
        <w:t xml:space="preserve">         Category=0</w:t>
      </w:r>
    </w:p>
    <w:p w:rsidR="00604532" w:rsidRDefault="00604532" w:rsidP="00F5219E">
      <w:pPr>
        <w:pStyle w:val="Code"/>
      </w:pPr>
      <w:r>
        <w:t xml:space="preserve">         </w:t>
      </w:r>
      <w:proofErr w:type="spellStart"/>
      <w:r>
        <w:t>CategoryString</w:t>
      </w:r>
      <w:proofErr w:type="spellEnd"/>
      <w:r>
        <w:t>=none</w:t>
      </w:r>
    </w:p>
    <w:p w:rsidR="00604532" w:rsidRDefault="00604532" w:rsidP="00F5219E">
      <w:pPr>
        <w:pStyle w:val="Code"/>
      </w:pPr>
      <w:r>
        <w:t xml:space="preserve">         </w:t>
      </w:r>
      <w:proofErr w:type="spellStart"/>
      <w:r>
        <w:t>RecordNumber</w:t>
      </w:r>
      <w:proofErr w:type="spellEnd"/>
      <w:r>
        <w:t>=3156</w:t>
      </w:r>
    </w:p>
    <w:p w:rsidR="003254DE" w:rsidRDefault="00604532" w:rsidP="00F5219E">
      <w:pPr>
        <w:pStyle w:val="Code"/>
      </w:pPr>
      <w:r>
        <w:t xml:space="preserve">         Message=Splunk could not get the description for this event. Either the</w:t>
      </w:r>
    </w:p>
    <w:p w:rsidR="003254DE" w:rsidRDefault="003254DE" w:rsidP="003254DE">
      <w:pPr>
        <w:pStyle w:val="Code"/>
      </w:pPr>
      <w:r>
        <w:t xml:space="preserve">         </w:t>
      </w:r>
      <w:proofErr w:type="gramStart"/>
      <w:r w:rsidR="00604532">
        <w:t>component</w:t>
      </w:r>
      <w:proofErr w:type="gramEnd"/>
      <w:r w:rsidR="00604532">
        <w:t xml:space="preserve"> that raises this event is not installed on your local computer </w:t>
      </w:r>
    </w:p>
    <w:p w:rsidR="00604532" w:rsidRDefault="003254DE" w:rsidP="00F5219E">
      <w:pPr>
        <w:pStyle w:val="Code"/>
      </w:pPr>
      <w:r>
        <w:t xml:space="preserve">         </w:t>
      </w:r>
      <w:proofErr w:type="gramStart"/>
      <w:r w:rsidR="00604532">
        <w:t>or</w:t>
      </w:r>
      <w:proofErr w:type="gramEnd"/>
      <w:r w:rsidR="00604532">
        <w:t xml:space="preserve"> the installation is corrupt.</w:t>
      </w:r>
    </w:p>
    <w:p w:rsidR="00604532" w:rsidRDefault="00604532" w:rsidP="00F5219E">
      <w:pPr>
        <w:pStyle w:val="Code"/>
      </w:pPr>
    </w:p>
    <w:p w:rsidR="00604532" w:rsidRDefault="00604532" w:rsidP="00F5219E">
      <w:pPr>
        <w:pStyle w:val="Code"/>
      </w:pPr>
      <w:r>
        <w:t xml:space="preserve">         Got the following information from this event:</w:t>
      </w:r>
    </w:p>
    <w:p w:rsidR="00604532" w:rsidRDefault="00604532" w:rsidP="00F5219E">
      <w:pPr>
        <w:pStyle w:val="Code"/>
      </w:pPr>
    </w:p>
    <w:p w:rsidR="00604532" w:rsidRDefault="00604532" w:rsidP="00F5219E">
      <w:pPr>
        <w:pStyle w:val="Code"/>
      </w:pPr>
      <w:r>
        <w:t xml:space="preserve">         Network </w:t>
      </w:r>
      <w:proofErr w:type="gramStart"/>
      <w:r>
        <w:t>Request ,</w:t>
      </w:r>
      <w:proofErr w:type="gramEnd"/>
      <w:r>
        <w:t xml:space="preserve"> .</w:t>
      </w:r>
    </w:p>
    <w:p w:rsidR="00604532" w:rsidRDefault="00604532" w:rsidP="00F5219E">
      <w:pPr>
        <w:pStyle w:val="Code"/>
      </w:pPr>
      <w:r>
        <w:t xml:space="preserve">         </w:t>
      </w:r>
      <w:proofErr w:type="gramStart"/>
      <w:r>
        <w:t>, :</w:t>
      </w:r>
      <w:proofErr w:type="gramEnd"/>
      <w:r>
        <w:t xml:space="preserve"> 0x80072ee7. Http status code: 0.</w:t>
      </w:r>
    </w:p>
    <w:p w:rsidR="00604532" w:rsidRDefault="00604532" w:rsidP="00F5219E">
      <w:pPr>
        <w:pStyle w:val="Code"/>
      </w:pPr>
      <w:r>
        <w:t xml:space="preserve">         }</w:t>
      </w:r>
    </w:p>
    <w:p w:rsidR="00604532" w:rsidRDefault="00604532" w:rsidP="00F5219E">
      <w:pPr>
        <w:pStyle w:val="Code"/>
      </w:pPr>
    </w:p>
    <w:p w:rsidR="00604532" w:rsidRDefault="00604532" w:rsidP="00F5219E">
      <w:pPr>
        <w:pStyle w:val="Code"/>
      </w:pPr>
      <w:r>
        <w:t xml:space="preserve">Host   : </w:t>
      </w:r>
      <w:proofErr w:type="spellStart"/>
      <w:r>
        <w:t>vbox-xp</w:t>
      </w:r>
      <w:proofErr w:type="spellEnd"/>
    </w:p>
    <w:p w:rsidR="00604532" w:rsidRDefault="00604532" w:rsidP="00F5219E">
      <w:pPr>
        <w:pStyle w:val="Code"/>
      </w:pPr>
      <w:proofErr w:type="gramStart"/>
      <w:r>
        <w:t>Source :</w:t>
      </w:r>
      <w:proofErr w:type="gramEnd"/>
      <w:r>
        <w:t xml:space="preserve"> </w:t>
      </w:r>
      <w:proofErr w:type="spellStart"/>
      <w:r>
        <w:t>WinEventLog:Application</w:t>
      </w:r>
      <w:proofErr w:type="spellEnd"/>
    </w:p>
    <w:p w:rsidR="00604532" w:rsidRDefault="00604532" w:rsidP="00F5219E">
      <w:pPr>
        <w:pStyle w:val="Code"/>
      </w:pPr>
      <w:proofErr w:type="gramStart"/>
      <w:r>
        <w:t>raw</w:t>
      </w:r>
      <w:proofErr w:type="gramEnd"/>
      <w:r>
        <w:t xml:space="preserve">    : {07/31/2011 02:50:22 PM</w:t>
      </w:r>
    </w:p>
    <w:p w:rsidR="00604532" w:rsidRDefault="00604532" w:rsidP="00F5219E">
      <w:pPr>
        <w:pStyle w:val="Code"/>
      </w:pPr>
      <w:r>
        <w:t xml:space="preserve">         </w:t>
      </w:r>
      <w:proofErr w:type="spellStart"/>
      <w:r>
        <w:t>LogName</w:t>
      </w:r>
      <w:proofErr w:type="spellEnd"/>
      <w:r>
        <w:t>=Application</w:t>
      </w:r>
    </w:p>
    <w:p w:rsidR="00604532" w:rsidRDefault="00604532" w:rsidP="00F5219E">
      <w:pPr>
        <w:pStyle w:val="Code"/>
      </w:pPr>
      <w:r>
        <w:t xml:space="preserve">         </w:t>
      </w:r>
      <w:proofErr w:type="spellStart"/>
      <w:r>
        <w:t>SourceName</w:t>
      </w:r>
      <w:proofErr w:type="spellEnd"/>
      <w:r>
        <w:t>=Google Update</w:t>
      </w:r>
    </w:p>
    <w:p w:rsidR="00604532" w:rsidRDefault="00604532" w:rsidP="00F5219E">
      <w:pPr>
        <w:pStyle w:val="Code"/>
      </w:pPr>
      <w:r>
        <w:t xml:space="preserve">         </w:t>
      </w:r>
      <w:proofErr w:type="spellStart"/>
      <w:r>
        <w:t>EventCode</w:t>
      </w:r>
      <w:proofErr w:type="spellEnd"/>
      <w:r>
        <w:t>=20</w:t>
      </w:r>
    </w:p>
    <w:p w:rsidR="00604532" w:rsidRDefault="00604532" w:rsidP="00F5219E">
      <w:pPr>
        <w:pStyle w:val="Code"/>
      </w:pPr>
      <w:r>
        <w:t xml:space="preserve">         </w:t>
      </w:r>
      <w:proofErr w:type="spellStart"/>
      <w:r>
        <w:t>EventType</w:t>
      </w:r>
      <w:proofErr w:type="spellEnd"/>
      <w:r>
        <w:t>=2</w:t>
      </w:r>
    </w:p>
    <w:p w:rsidR="00604532" w:rsidRDefault="00604532" w:rsidP="00F5219E">
      <w:pPr>
        <w:pStyle w:val="Code"/>
      </w:pPr>
      <w:r>
        <w:t xml:space="preserve">         Type=Warning</w:t>
      </w:r>
    </w:p>
    <w:p w:rsidR="00604532" w:rsidRDefault="00604532" w:rsidP="00F5219E">
      <w:pPr>
        <w:pStyle w:val="Code"/>
      </w:pPr>
      <w:r>
        <w:t xml:space="preserve">         </w:t>
      </w:r>
      <w:proofErr w:type="spellStart"/>
      <w:r>
        <w:t>ComputerName</w:t>
      </w:r>
      <w:proofErr w:type="spellEnd"/>
      <w:r>
        <w:t>=VBOX-XP</w:t>
      </w:r>
    </w:p>
    <w:p w:rsidR="00604532" w:rsidRDefault="00604532" w:rsidP="00F5219E">
      <w:pPr>
        <w:pStyle w:val="Code"/>
      </w:pPr>
      <w:r>
        <w:t xml:space="preserve">         User=</w:t>
      </w:r>
      <w:proofErr w:type="spellStart"/>
      <w:r>
        <w:t>beefarino</w:t>
      </w:r>
      <w:proofErr w:type="spellEnd"/>
    </w:p>
    <w:p w:rsidR="00604532" w:rsidRDefault="00604532" w:rsidP="00F5219E">
      <w:pPr>
        <w:pStyle w:val="Code"/>
      </w:pPr>
      <w:r>
        <w:t xml:space="preserve">         Sid=S-1-5-21-1708537768-706699826-1957994488-1003</w:t>
      </w:r>
    </w:p>
    <w:p w:rsidR="00604532" w:rsidRDefault="00604532" w:rsidP="00F5219E">
      <w:pPr>
        <w:pStyle w:val="Code"/>
      </w:pPr>
      <w:r>
        <w:t xml:space="preserve">         </w:t>
      </w:r>
      <w:proofErr w:type="spellStart"/>
      <w:r>
        <w:t>SidType</w:t>
      </w:r>
      <w:proofErr w:type="spellEnd"/>
      <w:r>
        <w:t>=1</w:t>
      </w:r>
    </w:p>
    <w:p w:rsidR="00604532" w:rsidRDefault="00604532" w:rsidP="00F5219E">
      <w:pPr>
        <w:pStyle w:val="Code"/>
      </w:pPr>
      <w:r>
        <w:t xml:space="preserve">         Category=0</w:t>
      </w:r>
    </w:p>
    <w:p w:rsidR="00604532" w:rsidRDefault="00604532" w:rsidP="00F5219E">
      <w:pPr>
        <w:pStyle w:val="Code"/>
      </w:pPr>
      <w:r>
        <w:t xml:space="preserve">         </w:t>
      </w:r>
      <w:proofErr w:type="spellStart"/>
      <w:r>
        <w:t>CategoryString</w:t>
      </w:r>
      <w:proofErr w:type="spellEnd"/>
      <w:r>
        <w:t>=none</w:t>
      </w:r>
    </w:p>
    <w:p w:rsidR="00604532" w:rsidRDefault="00604532" w:rsidP="00F5219E">
      <w:pPr>
        <w:pStyle w:val="Code"/>
      </w:pPr>
      <w:r>
        <w:t xml:space="preserve">         </w:t>
      </w:r>
      <w:proofErr w:type="spellStart"/>
      <w:r>
        <w:t>RecordNumber</w:t>
      </w:r>
      <w:proofErr w:type="spellEnd"/>
      <w:r>
        <w:t>=3155</w:t>
      </w:r>
    </w:p>
    <w:p w:rsidR="00604532" w:rsidRDefault="00604532" w:rsidP="00F5219E">
      <w:pPr>
        <w:pStyle w:val="Code"/>
      </w:pPr>
      <w:r>
        <w:t xml:space="preserve">         Message=Splunk could not get the description for this event. Either the component that raises this event is not installed on your local computer or </w:t>
      </w:r>
      <w:proofErr w:type="spellStart"/>
      <w:proofErr w:type="gramStart"/>
      <w:r>
        <w:t>th</w:t>
      </w:r>
      <w:proofErr w:type="spellEnd"/>
      <w:proofErr w:type="gramEnd"/>
    </w:p>
    <w:p w:rsidR="00604532" w:rsidRDefault="00604532" w:rsidP="00F5219E">
      <w:pPr>
        <w:pStyle w:val="Code"/>
      </w:pPr>
      <w:r>
        <w:t xml:space="preserve">         </w:t>
      </w:r>
      <w:proofErr w:type="gramStart"/>
      <w:r>
        <w:t>e</w:t>
      </w:r>
      <w:proofErr w:type="gramEnd"/>
      <w:r>
        <w:t xml:space="preserve"> installation is corrupt.</w:t>
      </w:r>
    </w:p>
    <w:p w:rsidR="00604532" w:rsidRDefault="00604532" w:rsidP="00F5219E">
      <w:pPr>
        <w:pStyle w:val="Code"/>
      </w:pPr>
    </w:p>
    <w:p w:rsidR="00604532" w:rsidRDefault="00604532" w:rsidP="00F5219E">
      <w:pPr>
        <w:pStyle w:val="Code"/>
      </w:pPr>
      <w:r>
        <w:t xml:space="preserve">         Got the following information from this event:</w:t>
      </w:r>
    </w:p>
    <w:p w:rsidR="00604532" w:rsidRDefault="00604532" w:rsidP="00F5219E">
      <w:pPr>
        <w:pStyle w:val="Code"/>
      </w:pPr>
    </w:p>
    <w:p w:rsidR="00604532" w:rsidRDefault="00604532" w:rsidP="00F5219E">
      <w:pPr>
        <w:pStyle w:val="Code"/>
      </w:pPr>
      <w:r>
        <w:t xml:space="preserve">         Network </w:t>
      </w:r>
      <w:proofErr w:type="gramStart"/>
      <w:r>
        <w:t>Request ,</w:t>
      </w:r>
      <w:proofErr w:type="gramEnd"/>
      <w:r>
        <w:t xml:space="preserve"> .</w:t>
      </w:r>
    </w:p>
    <w:p w:rsidR="00604532" w:rsidRDefault="00604532" w:rsidP="00F5219E">
      <w:pPr>
        <w:pStyle w:val="Code"/>
      </w:pPr>
      <w:r>
        <w:t xml:space="preserve">         </w:t>
      </w:r>
      <w:proofErr w:type="gramStart"/>
      <w:r>
        <w:t>, :</w:t>
      </w:r>
      <w:proofErr w:type="gramEnd"/>
      <w:r>
        <w:t xml:space="preserve"> 0x80072ee7. Http status code: 0.</w:t>
      </w:r>
    </w:p>
    <w:p w:rsidR="00604532" w:rsidRDefault="00604532" w:rsidP="00F5219E">
      <w:pPr>
        <w:pStyle w:val="Code"/>
      </w:pPr>
      <w:r>
        <w:t xml:space="preserve">         }</w:t>
      </w:r>
    </w:p>
    <w:p w:rsidR="00BD71D5" w:rsidRDefault="00BD71D5" w:rsidP="00BD71D5">
      <w:pPr>
        <w:pStyle w:val="Heading4"/>
      </w:pPr>
      <w:r>
        <w:t>Server-</w:t>
      </w:r>
      <w:r w:rsidR="00604532">
        <w:t>S</w:t>
      </w:r>
      <w:r>
        <w:t>ide Filtering and Limiting</w:t>
      </w:r>
    </w:p>
    <w:p w:rsidR="00BD71D5" w:rsidRDefault="00BD71D5" w:rsidP="00BD71D5">
      <w:r>
        <w:t>If you expect a search to return many results, you can use the –</w:t>
      </w:r>
      <w:proofErr w:type="spellStart"/>
      <w:r>
        <w:t>MaxReturnCount</w:t>
      </w:r>
      <w:proofErr w:type="spellEnd"/>
      <w:r>
        <w:t xml:space="preserve"> parameter of Search-</w:t>
      </w:r>
      <w:proofErr w:type="spellStart"/>
      <w:r>
        <w:t>Splunk</w:t>
      </w:r>
      <w:proofErr w:type="spellEnd"/>
      <w:r>
        <w:t xml:space="preserve"> to return a limited number of records to your PowerShell session:</w:t>
      </w:r>
    </w:p>
    <w:p w:rsidR="00BD71D5" w:rsidRDefault="00BD71D5" w:rsidP="00F5219E">
      <w:pPr>
        <w:pStyle w:val="Code"/>
      </w:pPr>
      <w:r>
        <w:t>PS &gt; Search-</w:t>
      </w:r>
      <w:proofErr w:type="spellStart"/>
      <w:r>
        <w:t>Splunk</w:t>
      </w:r>
      <w:proofErr w:type="spellEnd"/>
      <w:r>
        <w:t xml:space="preserve"> –Search 'user' –</w:t>
      </w:r>
      <w:proofErr w:type="spellStart"/>
      <w:r>
        <w:t>MaxReturnCount</w:t>
      </w:r>
      <w:proofErr w:type="spellEnd"/>
      <w:r>
        <w:t xml:space="preserve"> 2</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F5219E">
      <w:pPr>
        <w:pStyle w:val="Code"/>
      </w:pPr>
      <w:r>
        <w:t xml:space="preserve">7/31/2011 2:50:22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BD71D5">
      <w:r>
        <w:lastRenderedPageBreak/>
        <w:t xml:space="preserve">You can also tailor your search to a specific time period using the </w:t>
      </w:r>
      <w:r w:rsidRPr="00EF602C">
        <w:rPr>
          <w:rStyle w:val="ConstantWidth"/>
        </w:rPr>
        <w:t>–</w:t>
      </w:r>
      <w:proofErr w:type="spellStart"/>
      <w:r w:rsidRPr="00EF602C">
        <w:rPr>
          <w:rStyle w:val="ConstantWidth"/>
        </w:rPr>
        <w:t>StartTime</w:t>
      </w:r>
      <w:proofErr w:type="spellEnd"/>
      <w:r>
        <w:t xml:space="preserve"> and </w:t>
      </w:r>
      <w:r w:rsidRPr="00EF602C">
        <w:rPr>
          <w:rStyle w:val="ConstantWidth"/>
        </w:rPr>
        <w:t>–</w:t>
      </w:r>
      <w:proofErr w:type="spellStart"/>
      <w:r w:rsidRPr="00EF602C">
        <w:rPr>
          <w:rStyle w:val="ConstantWidth"/>
        </w:rPr>
        <w:t>EndTime</w:t>
      </w:r>
      <w:proofErr w:type="spellEnd"/>
      <w:r>
        <w:t xml:space="preserve"> parameters.</w:t>
      </w:r>
    </w:p>
    <w:p w:rsidR="00BD71D5" w:rsidRDefault="00BD71D5" w:rsidP="00BD71D5">
      <w:r>
        <w:t xml:space="preserve">Using these parameters is far more efficient than filtering results through a pipeline, because the filtering is performed on the Splunk server.  </w:t>
      </w:r>
      <w:r w:rsidR="00604532">
        <w:t>For example, these two commands produce identical output; however, the first command must retrieve and process every search result before filtering them, while the second must only retrieve and process a single search result returned by the Splunk server:</w:t>
      </w:r>
    </w:p>
    <w:p w:rsidR="00BD71D5" w:rsidRDefault="00BD71D5" w:rsidP="00F5219E">
      <w:pPr>
        <w:pStyle w:val="Code"/>
      </w:pPr>
      <w:r>
        <w:t>PS &gt; Search-Splunk –Search 'user' | Select-Object –First 1</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F5219E">
      <w:pPr>
        <w:pStyle w:val="Code"/>
      </w:pPr>
    </w:p>
    <w:p w:rsidR="00BD71D5" w:rsidRDefault="00BD71D5" w:rsidP="00F5219E">
      <w:pPr>
        <w:pStyle w:val="Code"/>
      </w:pPr>
      <w:r>
        <w:t>PS &gt; Search-</w:t>
      </w:r>
      <w:proofErr w:type="spellStart"/>
      <w:r>
        <w:t>Splunk</w:t>
      </w:r>
      <w:proofErr w:type="spellEnd"/>
      <w:r>
        <w:t xml:space="preserve"> –Search 'user' –</w:t>
      </w:r>
      <w:proofErr w:type="spellStart"/>
      <w:r>
        <w:t>MaxReturnCount</w:t>
      </w:r>
      <w:proofErr w:type="spellEnd"/>
      <w:r>
        <w:t xml:space="preserve"> 1</w:t>
      </w:r>
    </w:p>
    <w:p w:rsidR="00BD71D5" w:rsidRDefault="00BD71D5" w:rsidP="00F5219E">
      <w:pPr>
        <w:pStyle w:val="Code"/>
      </w:pPr>
    </w:p>
    <w:p w:rsidR="00BD71D5" w:rsidRDefault="00BD71D5" w:rsidP="00F5219E">
      <w:pPr>
        <w:pStyle w:val="Code"/>
      </w:pPr>
      <w:r>
        <w:t xml:space="preserve">Date                  Host    Source                  …         </w:t>
      </w:r>
    </w:p>
    <w:p w:rsidR="00BD71D5" w:rsidRDefault="00BD71D5" w:rsidP="00F5219E">
      <w:pPr>
        <w:pStyle w:val="Code"/>
      </w:pPr>
      <w:r>
        <w:t>----                  ----    ------                  …</w:t>
      </w:r>
    </w:p>
    <w:p w:rsidR="00BD71D5" w:rsidRDefault="00BD71D5"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BD71D5" w:rsidRDefault="00BD71D5" w:rsidP="00F5219E">
      <w:pPr>
        <w:pStyle w:val="Code"/>
      </w:pPr>
    </w:p>
    <w:p w:rsidR="00BD71D5" w:rsidRDefault="00BD71D5" w:rsidP="00BD71D5">
      <w:pPr>
        <w:pStyle w:val="Heading3"/>
      </w:pPr>
      <w:r>
        <w:t>See Also</w:t>
      </w:r>
    </w:p>
    <w:p w:rsidR="00BD71D5" w:rsidRDefault="00BD71D5" w:rsidP="00BD71D5">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BD71D5" w:rsidRDefault="00BD71D5" w:rsidP="00BD71D5">
      <w:pPr>
        <w:pStyle w:val="ListParagraph"/>
        <w:numPr>
          <w:ilvl w:val="0"/>
          <w:numId w:val="3"/>
        </w:numPr>
        <w:rPr>
          <w:rStyle w:val="ConstantWidth"/>
          <w:b/>
        </w:rPr>
      </w:pPr>
      <w:r>
        <w:rPr>
          <w:rStyle w:val="ConstantWidth"/>
          <w:b/>
        </w:rPr>
        <w:t>Get-Help Select-Object</w:t>
      </w:r>
    </w:p>
    <w:p w:rsidR="00604532" w:rsidRDefault="00604532" w:rsidP="00BD71D5">
      <w:pPr>
        <w:pStyle w:val="ListParagraph"/>
        <w:numPr>
          <w:ilvl w:val="0"/>
          <w:numId w:val="3"/>
        </w:numPr>
        <w:rPr>
          <w:rStyle w:val="ConstantWidth"/>
          <w:b/>
        </w:rPr>
      </w:pPr>
      <w:r>
        <w:rPr>
          <w:rStyle w:val="ConstantWidth"/>
          <w:b/>
        </w:rPr>
        <w:t>Get-Help Format-List</w:t>
      </w:r>
    </w:p>
    <w:p w:rsidR="00604532" w:rsidRDefault="00604532" w:rsidP="00BD71D5">
      <w:pPr>
        <w:pStyle w:val="ListParagraph"/>
        <w:numPr>
          <w:ilvl w:val="0"/>
          <w:numId w:val="3"/>
        </w:numPr>
        <w:rPr>
          <w:rStyle w:val="ConstantWidth"/>
          <w:b/>
        </w:rPr>
      </w:pPr>
      <w:r>
        <w:rPr>
          <w:rStyle w:val="ConstantWidth"/>
          <w:b/>
        </w:rPr>
        <w:t>Get-Help Format-Table</w:t>
      </w:r>
    </w:p>
    <w:p w:rsidR="00604532" w:rsidRDefault="00604532" w:rsidP="00BD71D5">
      <w:pPr>
        <w:pStyle w:val="ListParagraph"/>
        <w:numPr>
          <w:ilvl w:val="0"/>
          <w:numId w:val="3"/>
        </w:numPr>
        <w:rPr>
          <w:rStyle w:val="ConstantWidth"/>
          <w:b/>
        </w:rPr>
      </w:pPr>
      <w:r>
        <w:rPr>
          <w:rStyle w:val="ConstantWidth"/>
          <w:b/>
        </w:rPr>
        <w:t>Get-Help Format-Wide</w:t>
      </w:r>
    </w:p>
    <w:p w:rsidR="00BD71D5" w:rsidRDefault="00C75E63" w:rsidP="00BD71D5">
      <w:pPr>
        <w:pStyle w:val="ListParagraph"/>
        <w:numPr>
          <w:ilvl w:val="0"/>
          <w:numId w:val="3"/>
        </w:numPr>
        <w:rPr>
          <w:bCs/>
        </w:rPr>
      </w:pPr>
      <w:r w:rsidRPr="008146BC">
        <w:rPr>
          <w:b/>
          <w:bCs/>
        </w:rPr>
        <w:fldChar w:fldCharType="begin"/>
      </w:r>
      <w:r w:rsidR="00BD71D5">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BD71D5" w:rsidRPr="008146BC">
        <w:rPr>
          <w:bCs/>
        </w:rPr>
        <w:t xml:space="preserve"> on page </w:t>
      </w:r>
      <w:r w:rsidRPr="008146BC">
        <w:rPr>
          <w:bCs/>
        </w:rPr>
        <w:fldChar w:fldCharType="begin"/>
      </w:r>
      <w:r w:rsidR="00BD71D5"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1878FB" w:rsidRPr="009C437D" w:rsidRDefault="00C75E63" w:rsidP="00BD71D5">
      <w:pPr>
        <w:pStyle w:val="ListParagraph"/>
        <w:numPr>
          <w:ilvl w:val="0"/>
          <w:numId w:val="3"/>
        </w:numPr>
        <w:rPr>
          <w:bCs/>
        </w:rPr>
      </w:pPr>
      <w:r>
        <w:rPr>
          <w:bCs/>
        </w:rPr>
        <w:fldChar w:fldCharType="begin"/>
      </w:r>
      <w:r w:rsidR="001878FB">
        <w:rPr>
          <w:bCs/>
        </w:rPr>
        <w:instrText xml:space="preserve"> REF _Ref299894166 \h </w:instrText>
      </w:r>
      <w:r>
        <w:rPr>
          <w:bCs/>
        </w:rPr>
      </w:r>
      <w:r>
        <w:rPr>
          <w:bCs/>
        </w:rPr>
        <w:fldChar w:fldCharType="separate"/>
      </w:r>
      <w:r w:rsidR="005717F0">
        <w:t>View Raw Event Data</w:t>
      </w:r>
      <w:r>
        <w:rPr>
          <w:bCs/>
        </w:rPr>
        <w:fldChar w:fldCharType="end"/>
      </w:r>
      <w:r w:rsidR="001878FB">
        <w:rPr>
          <w:bCs/>
        </w:rPr>
        <w:t xml:space="preserve"> on page </w:t>
      </w:r>
      <w:r>
        <w:rPr>
          <w:bCs/>
        </w:rPr>
        <w:fldChar w:fldCharType="begin"/>
      </w:r>
      <w:r w:rsidR="001878FB">
        <w:rPr>
          <w:bCs/>
        </w:rPr>
        <w:instrText xml:space="preserve"> PAGEREF _Ref299894166 \h </w:instrText>
      </w:r>
      <w:r>
        <w:rPr>
          <w:bCs/>
        </w:rPr>
      </w:r>
      <w:r>
        <w:rPr>
          <w:bCs/>
        </w:rPr>
        <w:fldChar w:fldCharType="separate"/>
      </w:r>
      <w:r w:rsidR="005717F0">
        <w:rPr>
          <w:bCs/>
          <w:noProof/>
        </w:rPr>
        <w:t>17</w:t>
      </w:r>
      <w:r>
        <w:rPr>
          <w:bCs/>
        </w:rPr>
        <w:fldChar w:fldCharType="end"/>
      </w:r>
    </w:p>
    <w:p w:rsidR="00F52C62" w:rsidRDefault="001F727E" w:rsidP="00E9677F">
      <w:pPr>
        <w:pStyle w:val="Heading2"/>
      </w:pPr>
      <w:bookmarkStart w:id="56" w:name="_Toc299896717"/>
      <w:bookmarkStart w:id="57" w:name="_Toc300145990"/>
      <w:r>
        <w:t>Specify Alternate Credentials for a Splunk Search</w:t>
      </w:r>
      <w:bookmarkEnd w:id="56"/>
      <w:bookmarkEnd w:id="57"/>
    </w:p>
    <w:p w:rsidR="00F52C62" w:rsidRDefault="00F52C62" w:rsidP="00E9677F">
      <w:pPr>
        <w:pStyle w:val="Heading3"/>
      </w:pPr>
      <w:r>
        <w:t>Problem</w:t>
      </w:r>
    </w:p>
    <w:p w:rsidR="000C6618" w:rsidRPr="000C6618" w:rsidRDefault="001F727E" w:rsidP="000C6618">
      <w:pPr>
        <w:pStyle w:val="NormalWeb"/>
        <w:rPr>
          <w:rFonts w:asciiTheme="minorHAnsi" w:hAnsiTheme="minorHAnsi" w:cstheme="minorHAnsi"/>
        </w:rPr>
      </w:pPr>
      <w:r>
        <w:rPr>
          <w:rFonts w:asciiTheme="minorHAnsi" w:hAnsiTheme="minorHAnsi" w:cstheme="minorHAnsi"/>
        </w:rPr>
        <w:t xml:space="preserve">You need to specify </w:t>
      </w:r>
      <w:r w:rsidR="000337BE">
        <w:rPr>
          <w:rFonts w:asciiTheme="minorHAnsi" w:hAnsiTheme="minorHAnsi" w:cstheme="minorHAnsi"/>
        </w:rPr>
        <w:t>a set of</w:t>
      </w:r>
      <w:r>
        <w:rPr>
          <w:rFonts w:asciiTheme="minorHAnsi" w:hAnsiTheme="minorHAnsi" w:cstheme="minorHAnsi"/>
        </w:rPr>
        <w:t xml:space="preserve"> </w:t>
      </w:r>
      <w:r w:rsidR="000C6618" w:rsidRPr="000C6618">
        <w:rPr>
          <w:rFonts w:asciiTheme="minorHAnsi" w:hAnsiTheme="minorHAnsi" w:cstheme="minorHAnsi"/>
        </w:rPr>
        <w:t>Splunk credentials inline with a search request</w:t>
      </w:r>
      <w:r>
        <w:rPr>
          <w:rFonts w:asciiTheme="minorHAnsi" w:hAnsiTheme="minorHAnsi" w:cstheme="minorHAnsi"/>
        </w:rPr>
        <w:t>.</w:t>
      </w:r>
    </w:p>
    <w:p w:rsidR="00F52C62" w:rsidRDefault="00F52C62" w:rsidP="00E9677F">
      <w:pPr>
        <w:pStyle w:val="Heading3"/>
      </w:pPr>
      <w:r>
        <w:t>Solution</w:t>
      </w:r>
    </w:p>
    <w:p w:rsidR="00243298" w:rsidRDefault="00243298" w:rsidP="00243298">
      <w:r>
        <w:t>Use the –Credential parameter of the Search-</w:t>
      </w:r>
      <w:proofErr w:type="spellStart"/>
      <w:r>
        <w:t>Splunk</w:t>
      </w:r>
      <w:proofErr w:type="spellEnd"/>
      <w:r>
        <w:t xml:space="preserve"> </w:t>
      </w:r>
      <w:proofErr w:type="spellStart"/>
      <w:r>
        <w:t>cmdlet</w:t>
      </w:r>
      <w:proofErr w:type="spellEnd"/>
      <w:r>
        <w:t xml:space="preserve"> to specify your Splunk username:</w:t>
      </w:r>
    </w:p>
    <w:p w:rsidR="00243298" w:rsidRDefault="00243298" w:rsidP="003A059E">
      <w:pPr>
        <w:pStyle w:val="CodeTemplate"/>
      </w:pPr>
      <w:r>
        <w:t>Search-</w:t>
      </w:r>
      <w:proofErr w:type="spellStart"/>
      <w:r>
        <w:t>Splunk</w:t>
      </w:r>
      <w:proofErr w:type="spellEnd"/>
      <w:r>
        <w:t xml:space="preserve"> –Search </w:t>
      </w:r>
      <w:proofErr w:type="spellStart"/>
      <w:r w:rsidRPr="003A059E">
        <w:rPr>
          <w:rStyle w:val="Constantwidthitalic"/>
          <w:b w:val="0"/>
        </w:rPr>
        <w:t>SearchString</w:t>
      </w:r>
      <w:proofErr w:type="spellEnd"/>
      <w:r>
        <w:t xml:space="preserve"> –Credential </w:t>
      </w:r>
      <w:proofErr w:type="spellStart"/>
      <w:r w:rsidRPr="003A059E">
        <w:rPr>
          <w:rStyle w:val="Constantwidthitalic"/>
          <w:b w:val="0"/>
        </w:rPr>
        <w:t>SplunkUserName</w:t>
      </w:r>
      <w:proofErr w:type="spellEnd"/>
    </w:p>
    <w:p w:rsidR="00243298" w:rsidRPr="00243298" w:rsidRDefault="00243298" w:rsidP="00243298">
      <w:r>
        <w:t>In this example, a search is executed against the current Splunk server using the username “searcher”:</w:t>
      </w:r>
    </w:p>
    <w:p w:rsidR="000C6618" w:rsidRDefault="000337BE" w:rsidP="00F5219E">
      <w:pPr>
        <w:pStyle w:val="Code"/>
      </w:pPr>
      <w:r>
        <w:t xml:space="preserve">PS &gt; </w:t>
      </w:r>
      <w:r w:rsidR="00057C05" w:rsidRPr="003A059E">
        <w:t>Search-Splunk -Search '</w:t>
      </w:r>
      <w:r w:rsidR="003A059E" w:rsidRPr="003A059E">
        <w:t>Error 1234</w:t>
      </w:r>
      <w:r w:rsidR="00057C05" w:rsidRPr="003A059E">
        <w:t>'</w:t>
      </w:r>
      <w:r w:rsidR="00243298" w:rsidRPr="003A059E">
        <w:t xml:space="preserve"> -Credential Search</w:t>
      </w:r>
      <w:r w:rsidR="00243298">
        <w:t>er</w:t>
      </w:r>
    </w:p>
    <w:p w:rsidR="000337BE" w:rsidRDefault="000337BE" w:rsidP="00F5219E">
      <w:pPr>
        <w:pStyle w:val="Code"/>
      </w:pPr>
      <w:r>
        <w:t>Password: ********</w:t>
      </w:r>
    </w:p>
    <w:p w:rsidR="000337BE" w:rsidRDefault="000337BE" w:rsidP="00F5219E">
      <w:pPr>
        <w:pStyle w:val="Code"/>
      </w:pPr>
    </w:p>
    <w:p w:rsidR="000337BE" w:rsidRDefault="000337BE" w:rsidP="00F5219E">
      <w:pPr>
        <w:pStyle w:val="Code"/>
      </w:pPr>
      <w:r>
        <w:t xml:space="preserve">Date                  Host    Source                  …         </w:t>
      </w:r>
    </w:p>
    <w:p w:rsidR="000337BE" w:rsidRDefault="000337BE" w:rsidP="00F5219E">
      <w:pPr>
        <w:pStyle w:val="Code"/>
      </w:pPr>
      <w:r>
        <w:t>----                  ----    ------                  …</w:t>
      </w:r>
    </w:p>
    <w:p w:rsidR="000337BE" w:rsidRDefault="000337BE" w:rsidP="00F5219E">
      <w:pPr>
        <w:pStyle w:val="Code"/>
      </w:pPr>
      <w:r>
        <w:t xml:space="preserve">7/31/2011 2:57:51 </w:t>
      </w:r>
      <w:proofErr w:type="gramStart"/>
      <w:r>
        <w:t xml:space="preserve">PM  </w:t>
      </w:r>
      <w:proofErr w:type="spellStart"/>
      <w:r>
        <w:t>vbox</w:t>
      </w:r>
      <w:proofErr w:type="gramEnd"/>
      <w:r>
        <w:t>-xp</w:t>
      </w:r>
      <w:proofErr w:type="spellEnd"/>
      <w:r>
        <w:t xml:space="preserve"> </w:t>
      </w:r>
      <w:proofErr w:type="spellStart"/>
      <w:r>
        <w:t>WinEventLog:Application</w:t>
      </w:r>
      <w:proofErr w:type="spellEnd"/>
      <w:r>
        <w:t xml:space="preserve"> …</w:t>
      </w:r>
    </w:p>
    <w:p w:rsidR="000337BE" w:rsidRPr="000C6618" w:rsidRDefault="000337BE" w:rsidP="00F5219E">
      <w:pPr>
        <w:pStyle w:val="Code"/>
        <w:rPr>
          <w:rFonts w:asciiTheme="minorHAnsi" w:hAnsiTheme="minorHAnsi" w:cstheme="minorHAnsi"/>
        </w:rPr>
      </w:pPr>
      <w:r>
        <w:t>…</w:t>
      </w:r>
    </w:p>
    <w:p w:rsidR="00053BE2" w:rsidRDefault="00053BE2" w:rsidP="00E9677F">
      <w:pPr>
        <w:pStyle w:val="Heading3"/>
      </w:pPr>
      <w:r>
        <w:lastRenderedPageBreak/>
        <w:t>Discussion</w:t>
      </w:r>
    </w:p>
    <w:p w:rsidR="003A059E" w:rsidRDefault="004C6977" w:rsidP="003A059E">
      <w:r>
        <w:t xml:space="preserve">When you specify a username in the –Credential parameter of any </w:t>
      </w:r>
      <w:proofErr w:type="spellStart"/>
      <w:r>
        <w:t>Splunk</w:t>
      </w:r>
      <w:proofErr w:type="spellEnd"/>
      <w:r>
        <w:t xml:space="preserve"> module </w:t>
      </w:r>
      <w:proofErr w:type="spellStart"/>
      <w:r>
        <w:t>cmdlet</w:t>
      </w:r>
      <w:proofErr w:type="spellEnd"/>
      <w:r>
        <w:t xml:space="preserve">, </w:t>
      </w:r>
      <w:proofErr w:type="spellStart"/>
      <w:r>
        <w:t>PowerShell</w:t>
      </w:r>
      <w:proofErr w:type="spellEnd"/>
      <w:r>
        <w:t xml:space="preserve"> will prompt you for the correct Splunk password before attempting to connect to the Splunk server.</w:t>
      </w:r>
    </w:p>
    <w:p w:rsidR="004C6977" w:rsidRDefault="004C6977" w:rsidP="004C6977">
      <w:pPr>
        <w:rPr>
          <w:bCs/>
        </w:rPr>
      </w:pPr>
      <w:r>
        <w:t xml:space="preserve">If you need to reuse a common set of Splunk credentials across a series of </w:t>
      </w:r>
      <w:proofErr w:type="spellStart"/>
      <w:r>
        <w:t>Splunk</w:t>
      </w:r>
      <w:proofErr w:type="spellEnd"/>
      <w:r>
        <w:t xml:space="preserve"> module </w:t>
      </w:r>
      <w:proofErr w:type="spellStart"/>
      <w:r>
        <w:t>cmdlets</w:t>
      </w:r>
      <w:proofErr w:type="spellEnd"/>
      <w:r>
        <w:t xml:space="preserve">, consider setting a default credential set as described in </w:t>
      </w:r>
      <w:r w:rsidR="00C75E63" w:rsidRPr="004C6977">
        <w:rPr>
          <w:b/>
          <w:bCs/>
        </w:rPr>
        <w:fldChar w:fldCharType="begin"/>
      </w:r>
      <w:r>
        <w:instrText xml:space="preserve"> REF _Ref299804741 \h </w:instrText>
      </w:r>
      <w:r w:rsidR="00C75E63" w:rsidRPr="004C6977">
        <w:rPr>
          <w:b/>
          <w:bCs/>
        </w:rPr>
      </w:r>
      <w:r w:rsidR="00C75E63" w:rsidRPr="004C6977">
        <w:rPr>
          <w:b/>
          <w:bCs/>
        </w:rPr>
        <w:fldChar w:fldCharType="separate"/>
      </w:r>
      <w:r w:rsidR="005717F0">
        <w:t xml:space="preserve">Create a Default </w:t>
      </w:r>
      <w:proofErr w:type="spellStart"/>
      <w:r w:rsidR="005717F0">
        <w:t>Splunk</w:t>
      </w:r>
      <w:proofErr w:type="spellEnd"/>
      <w:r w:rsidR="005717F0">
        <w:t xml:space="preserve"> Connection</w:t>
      </w:r>
      <w:r w:rsidR="00C75E63" w:rsidRPr="004C6977">
        <w:rPr>
          <w:b/>
          <w:bCs/>
        </w:rPr>
        <w:fldChar w:fldCharType="end"/>
      </w:r>
      <w:r w:rsidRPr="004C6977">
        <w:rPr>
          <w:bCs/>
        </w:rPr>
        <w:t xml:space="preserve"> on page </w:t>
      </w:r>
      <w:r w:rsidR="00C75E63" w:rsidRPr="004C6977">
        <w:rPr>
          <w:bCs/>
        </w:rPr>
        <w:fldChar w:fldCharType="begin"/>
      </w:r>
      <w:r w:rsidRPr="004C6977">
        <w:rPr>
          <w:bCs/>
        </w:rPr>
        <w:instrText xml:space="preserve"> PAGEREF _Ref299804741 \h </w:instrText>
      </w:r>
      <w:r w:rsidR="00C75E63" w:rsidRPr="004C6977">
        <w:rPr>
          <w:bCs/>
        </w:rPr>
      </w:r>
      <w:r w:rsidR="00C75E63" w:rsidRPr="004C6977">
        <w:rPr>
          <w:bCs/>
        </w:rPr>
        <w:fldChar w:fldCharType="separate"/>
      </w:r>
      <w:r w:rsidR="005717F0">
        <w:rPr>
          <w:bCs/>
          <w:noProof/>
        </w:rPr>
        <w:t>11</w:t>
      </w:r>
      <w:r w:rsidR="00C75E63" w:rsidRPr="004C6977">
        <w:rPr>
          <w:bCs/>
        </w:rPr>
        <w:fldChar w:fldCharType="end"/>
      </w:r>
      <w:r>
        <w:rPr>
          <w:bCs/>
        </w:rPr>
        <w:t>.</w:t>
      </w:r>
      <w:r w:rsidR="004935C1">
        <w:rPr>
          <w:bCs/>
        </w:rPr>
        <w:t xml:space="preserve">  Alternatively, you can create a credential using the New-</w:t>
      </w:r>
      <w:proofErr w:type="spellStart"/>
      <w:r w:rsidR="004935C1">
        <w:rPr>
          <w:bCs/>
        </w:rPr>
        <w:t>SplunkCredential</w:t>
      </w:r>
      <w:proofErr w:type="spellEnd"/>
      <w:r w:rsidR="004935C1">
        <w:rPr>
          <w:bCs/>
        </w:rPr>
        <w:t xml:space="preserve"> </w:t>
      </w:r>
      <w:proofErr w:type="spellStart"/>
      <w:r w:rsidR="004935C1">
        <w:rPr>
          <w:bCs/>
        </w:rPr>
        <w:t>cmdlet</w:t>
      </w:r>
      <w:proofErr w:type="spellEnd"/>
      <w:r w:rsidR="004935C1">
        <w:rPr>
          <w:bCs/>
        </w:rPr>
        <w:t xml:space="preserve"> of the Splunk module.  By saving this credential to a variable, you can reuse it easily:</w:t>
      </w:r>
    </w:p>
    <w:p w:rsidR="004935C1" w:rsidRDefault="004935C1" w:rsidP="00F5219E">
      <w:pPr>
        <w:pStyle w:val="Code"/>
      </w:pPr>
      <w:r>
        <w:t>PS &gt; $</w:t>
      </w:r>
      <w:proofErr w:type="spellStart"/>
      <w:r>
        <w:t>cred</w:t>
      </w:r>
      <w:proofErr w:type="spellEnd"/>
      <w:r>
        <w:t xml:space="preserve"> = New-</w:t>
      </w:r>
      <w:proofErr w:type="spellStart"/>
      <w:r>
        <w:t>SplunkCredential</w:t>
      </w:r>
      <w:proofErr w:type="spellEnd"/>
      <w:r>
        <w:t xml:space="preserve"> –</w:t>
      </w:r>
      <w:proofErr w:type="spellStart"/>
      <w:r>
        <w:t>UserName</w:t>
      </w:r>
      <w:proofErr w:type="spellEnd"/>
      <w:r>
        <w:t xml:space="preserve"> Searcher</w:t>
      </w:r>
    </w:p>
    <w:p w:rsidR="004935C1" w:rsidRDefault="004935C1" w:rsidP="00F5219E">
      <w:pPr>
        <w:pStyle w:val="Code"/>
      </w:pPr>
      <w:r w:rsidRPr="004935C1">
        <w:t>Password: ***********</w:t>
      </w:r>
    </w:p>
    <w:p w:rsidR="004935C1" w:rsidRPr="004C6977" w:rsidRDefault="004935C1" w:rsidP="00F5219E">
      <w:pPr>
        <w:pStyle w:val="Code"/>
      </w:pPr>
      <w:r>
        <w:t>PS &gt; Search-Splunk –Search ‘Error 1234’ –Credential $cred</w:t>
      </w:r>
    </w:p>
    <w:p w:rsidR="003A059E" w:rsidRDefault="003A059E" w:rsidP="003A059E">
      <w:pPr>
        <w:pStyle w:val="Heading3"/>
      </w:pPr>
      <w:r>
        <w:t>See Also</w:t>
      </w:r>
    </w:p>
    <w:p w:rsidR="003A059E" w:rsidRDefault="003A059E" w:rsidP="003A059E">
      <w:pPr>
        <w:pStyle w:val="ListParagraph"/>
        <w:numPr>
          <w:ilvl w:val="0"/>
          <w:numId w:val="3"/>
        </w:numPr>
        <w:rPr>
          <w:rStyle w:val="ConstantWidth"/>
          <w:b/>
        </w:rPr>
      </w:pPr>
      <w:r w:rsidRPr="00C76D6F">
        <w:rPr>
          <w:rStyle w:val="ConstantWidth"/>
          <w:b/>
        </w:rPr>
        <w:t xml:space="preserve">Get-Help </w:t>
      </w:r>
      <w:r>
        <w:rPr>
          <w:rStyle w:val="ConstantWidth"/>
          <w:b/>
        </w:rPr>
        <w:t>Search-Splunk</w:t>
      </w:r>
    </w:p>
    <w:p w:rsidR="003A059E" w:rsidRDefault="003A059E" w:rsidP="003A059E">
      <w:pPr>
        <w:pStyle w:val="ListParagraph"/>
        <w:numPr>
          <w:ilvl w:val="0"/>
          <w:numId w:val="3"/>
        </w:numPr>
        <w:rPr>
          <w:rStyle w:val="ConstantWidth"/>
          <w:b/>
        </w:rPr>
      </w:pPr>
      <w:r>
        <w:rPr>
          <w:rStyle w:val="ConstantWidth"/>
          <w:b/>
        </w:rPr>
        <w:t>Get-Help New-</w:t>
      </w:r>
      <w:proofErr w:type="spellStart"/>
      <w:r>
        <w:rPr>
          <w:rStyle w:val="ConstantWidth"/>
          <w:b/>
        </w:rPr>
        <w:t>SplunkCredential</w:t>
      </w:r>
      <w:proofErr w:type="spellEnd"/>
    </w:p>
    <w:p w:rsidR="003A059E" w:rsidRDefault="003A059E" w:rsidP="003A059E">
      <w:pPr>
        <w:pStyle w:val="ListParagraph"/>
        <w:numPr>
          <w:ilvl w:val="0"/>
          <w:numId w:val="3"/>
        </w:numPr>
        <w:rPr>
          <w:rStyle w:val="ConstantWidth"/>
          <w:b/>
        </w:rPr>
      </w:pPr>
      <w:r>
        <w:rPr>
          <w:rStyle w:val="ConstantWidth"/>
          <w:b/>
        </w:rPr>
        <w:t>Get-Help Get-Credential</w:t>
      </w:r>
    </w:p>
    <w:p w:rsidR="003A059E" w:rsidRDefault="00C75E63" w:rsidP="003A059E">
      <w:pPr>
        <w:pStyle w:val="ListParagraph"/>
        <w:numPr>
          <w:ilvl w:val="0"/>
          <w:numId w:val="3"/>
        </w:numPr>
        <w:rPr>
          <w:bCs/>
        </w:rPr>
      </w:pPr>
      <w:r w:rsidRPr="008146BC">
        <w:rPr>
          <w:b/>
          <w:bCs/>
        </w:rPr>
        <w:fldChar w:fldCharType="begin"/>
      </w:r>
      <w:r w:rsidR="003A059E">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3A059E" w:rsidRPr="008146BC">
        <w:rPr>
          <w:bCs/>
        </w:rPr>
        <w:t xml:space="preserve"> on page </w:t>
      </w:r>
      <w:r w:rsidRPr="008146BC">
        <w:rPr>
          <w:bCs/>
        </w:rPr>
        <w:fldChar w:fldCharType="begin"/>
      </w:r>
      <w:r w:rsidR="003A05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A0B2A" w:rsidRDefault="00E7170E" w:rsidP="00E7170E">
      <w:pPr>
        <w:pStyle w:val="Heading1"/>
      </w:pPr>
      <w:bookmarkStart w:id="58" w:name="_Toc299896727"/>
      <w:bookmarkStart w:id="59" w:name="_Toc300146000"/>
      <w:r>
        <w:lastRenderedPageBreak/>
        <w:t>Manag</w:t>
      </w:r>
      <w:r w:rsidR="004F289C">
        <w:t>e</w:t>
      </w:r>
      <w:r>
        <w:t xml:space="preserve"> Splunk</w:t>
      </w:r>
      <w:r w:rsidR="00FA0B2A">
        <w:t xml:space="preserve"> S</w:t>
      </w:r>
      <w:r w:rsidR="000C6618" w:rsidRPr="000C6618">
        <w:t xml:space="preserve">erver </w:t>
      </w:r>
      <w:r w:rsidR="00FA0B2A">
        <w:t>C</w:t>
      </w:r>
      <w:r w:rsidR="000C6618" w:rsidRPr="000C6618">
        <w:t>lasses</w:t>
      </w:r>
      <w:bookmarkEnd w:id="58"/>
      <w:bookmarkEnd w:id="59"/>
    </w:p>
    <w:p w:rsidR="00F52C62" w:rsidRDefault="00436981" w:rsidP="005774D1">
      <w:pPr>
        <w:pStyle w:val="Heading2"/>
        <w:tabs>
          <w:tab w:val="right" w:pos="9360"/>
        </w:tabs>
      </w:pPr>
      <w:bookmarkStart w:id="60" w:name="_Toc299896728"/>
      <w:bookmarkStart w:id="61" w:name="_Toc300146001"/>
      <w:r>
        <w:t>Retrieve a List of Server Classes</w:t>
      </w:r>
      <w:bookmarkEnd w:id="60"/>
      <w:bookmarkEnd w:id="61"/>
      <w:r w:rsidR="005774D1">
        <w:tab/>
      </w:r>
    </w:p>
    <w:p w:rsidR="00F52C62" w:rsidRDefault="00F52C62" w:rsidP="00E9677F">
      <w:pPr>
        <w:pStyle w:val="Heading3"/>
      </w:pPr>
      <w:r>
        <w:t>Problem</w:t>
      </w:r>
    </w:p>
    <w:p w:rsidR="000C6618" w:rsidRDefault="00DE73BA" w:rsidP="00DE73BA">
      <w:pPr>
        <w:rPr>
          <w:rFonts w:cstheme="minorHAnsi"/>
        </w:rPr>
      </w:pPr>
      <w:r>
        <w:t>You want a list of server classes, their associated apps and matching patterns.</w:t>
      </w:r>
    </w:p>
    <w:p w:rsidR="00F52C62" w:rsidRDefault="00F52C62" w:rsidP="00E9677F">
      <w:pPr>
        <w:pStyle w:val="Heading3"/>
      </w:pPr>
      <w:r>
        <w:t>Solution</w:t>
      </w:r>
    </w:p>
    <w:p w:rsidR="00DE73BA" w:rsidRDefault="00DE73BA" w:rsidP="00DE73BA">
      <w:r>
        <w:t xml:space="preserve">Use the </w:t>
      </w:r>
      <w:proofErr w:type="spellStart"/>
      <w:r>
        <w:t>Splunk</w:t>
      </w:r>
      <w:proofErr w:type="spellEnd"/>
      <w:r>
        <w:t xml:space="preserve"> module Get-</w:t>
      </w:r>
      <w:proofErr w:type="spellStart"/>
      <w:r>
        <w:t>SplunkServerClass</w:t>
      </w:r>
      <w:proofErr w:type="spellEnd"/>
      <w:r>
        <w:t xml:space="preserve"> </w:t>
      </w:r>
      <w:proofErr w:type="spellStart"/>
      <w:r>
        <w:t>cmdlet</w:t>
      </w:r>
      <w:proofErr w:type="spellEnd"/>
      <w:r>
        <w:t xml:space="preserve"> to retrieve </w:t>
      </w:r>
      <w:r w:rsidR="00583D8C">
        <w:t>a</w:t>
      </w:r>
      <w:r>
        <w:t xml:space="preserve"> list of server classes from a Splunk instance:</w:t>
      </w:r>
    </w:p>
    <w:p w:rsidR="002C42FA" w:rsidRPr="00DE73BA" w:rsidRDefault="002C42FA" w:rsidP="002C42FA">
      <w:pPr>
        <w:pStyle w:val="CodeTemplate"/>
      </w:pPr>
      <w:r>
        <w:t>Get-</w:t>
      </w:r>
      <w:proofErr w:type="spellStart"/>
      <w:r>
        <w:t>SplunkServerClass</w:t>
      </w:r>
      <w:proofErr w:type="spellEnd"/>
      <w:r>
        <w:t xml:space="preserve"> [-Filter </w:t>
      </w:r>
      <w:proofErr w:type="spellStart"/>
      <w:r w:rsidRPr="009C1474">
        <w:rPr>
          <w:rStyle w:val="Constantwidthitalic"/>
          <w:b w:val="0"/>
        </w:rPr>
        <w:t>ServerClassFilterString</w:t>
      </w:r>
      <w:proofErr w:type="spellEnd"/>
      <w:r>
        <w:t>]</w:t>
      </w:r>
    </w:p>
    <w:p w:rsidR="002C42FA" w:rsidRDefault="002C42FA" w:rsidP="002C42FA">
      <w:r>
        <w:t>This example retrieves all available server classes from the current default Splunk instance:</w:t>
      </w:r>
    </w:p>
    <w:p w:rsidR="00057C05" w:rsidRPr="00DE73BA" w:rsidRDefault="00DE73BA" w:rsidP="00F5219E">
      <w:pPr>
        <w:pStyle w:val="Code"/>
      </w:pPr>
      <w:r w:rsidRPr="00DE73BA">
        <w:t xml:space="preserve">PS &gt; </w:t>
      </w:r>
      <w:r w:rsidR="00057C05" w:rsidRPr="00DE73BA">
        <w:t>Get-</w:t>
      </w:r>
      <w:proofErr w:type="spellStart"/>
      <w:r w:rsidR="00057C05" w:rsidRPr="00DE73BA">
        <w:t>SplunkServerClass</w:t>
      </w:r>
      <w:proofErr w:type="spellEnd"/>
    </w:p>
    <w:p w:rsidR="00DE73BA" w:rsidRPr="00DE73BA" w:rsidRDefault="00DE73BA" w:rsidP="00F5219E">
      <w:pPr>
        <w:pStyle w:val="Code"/>
      </w:pPr>
    </w:p>
    <w:p w:rsidR="00DE73BA" w:rsidRPr="00DE73BA" w:rsidRDefault="00DE73BA" w:rsidP="00F5219E">
      <w:pPr>
        <w:pStyle w:val="Code"/>
      </w:pPr>
      <w:proofErr w:type="spellStart"/>
      <w:r w:rsidRPr="00DE73BA">
        <w:t>ComputerName</w:t>
      </w:r>
      <w:proofErr w:type="spellEnd"/>
      <w:r w:rsidRPr="00DE73BA">
        <w:t xml:space="preserve"> Name        Disabled </w:t>
      </w:r>
      <w:proofErr w:type="spellStart"/>
      <w:r w:rsidRPr="00DE73BA">
        <w:t>Fil</w:t>
      </w:r>
      <w:r w:rsidR="002C42FA">
        <w:t>terType</w:t>
      </w:r>
      <w:proofErr w:type="spellEnd"/>
      <w:r w:rsidR="002C42FA">
        <w:t xml:space="preserve"> </w:t>
      </w:r>
      <w:proofErr w:type="spellStart"/>
      <w:r w:rsidR="002C42FA">
        <w:t>RestartSplunkd</w:t>
      </w:r>
      <w:proofErr w:type="spellEnd"/>
      <w:r w:rsidR="002C42FA">
        <w:t xml:space="preserve"> </w:t>
      </w:r>
      <w:proofErr w:type="spellStart"/>
      <w:r w:rsidR="002C42FA">
        <w:t>Whitelist</w:t>
      </w:r>
      <w:proofErr w:type="spellEnd"/>
      <w:r w:rsidRPr="00DE73BA">
        <w:t xml:space="preserve">                                    </w:t>
      </w:r>
    </w:p>
    <w:p w:rsidR="002C42FA" w:rsidRDefault="00DE73BA" w:rsidP="00F5219E">
      <w:pPr>
        <w:pStyle w:val="Code"/>
      </w:pPr>
      <w:r w:rsidRPr="00DE73BA">
        <w:t>------------ ----        -------- ---------- -------------- ---------</w:t>
      </w:r>
    </w:p>
    <w:p w:rsidR="00DE73BA" w:rsidRPr="00DE73BA" w:rsidRDefault="00DE73BA" w:rsidP="00F5219E">
      <w:pPr>
        <w:pStyle w:val="Code"/>
      </w:pPr>
      <w:proofErr w:type="gramStart"/>
      <w:r w:rsidRPr="00DE73BA">
        <w:t>indexer</w:t>
      </w:r>
      <w:proofErr w:type="gramEnd"/>
      <w:r w:rsidRPr="00DE73BA">
        <w:t xml:space="preserve">      </w:t>
      </w:r>
      <w:r w:rsidR="002C42FA">
        <w:t>ServerCls1</w:t>
      </w:r>
      <w:r w:rsidRPr="00DE73BA">
        <w:t xml:space="preserve"> </w:t>
      </w:r>
      <w:r w:rsidR="002C42FA">
        <w:t xml:space="preserve"> </w:t>
      </w:r>
      <w:r w:rsidRPr="00DE73BA">
        <w:t xml:space="preserve">False    whitelist                 </w:t>
      </w:r>
      <w:r w:rsidR="002C42FA">
        <w:t>SERVER001</w:t>
      </w:r>
    </w:p>
    <w:p w:rsidR="00DE73BA" w:rsidRPr="00DE73BA" w:rsidRDefault="00DE73BA" w:rsidP="00F5219E">
      <w:pPr>
        <w:pStyle w:val="Code"/>
      </w:pPr>
      <w:proofErr w:type="gramStart"/>
      <w:r w:rsidRPr="00DE73BA">
        <w:t>indexer</w:t>
      </w:r>
      <w:proofErr w:type="gramEnd"/>
      <w:r w:rsidRPr="00DE73BA">
        <w:t xml:space="preserve">    </w:t>
      </w:r>
      <w:r w:rsidR="002C42FA">
        <w:t xml:space="preserve">  </w:t>
      </w:r>
      <w:proofErr w:type="spellStart"/>
      <w:r w:rsidR="002C42FA">
        <w:t>ITAdmin</w:t>
      </w:r>
      <w:proofErr w:type="spellEnd"/>
      <w:r w:rsidR="002C42FA">
        <w:t xml:space="preserve">     False    </w:t>
      </w:r>
      <w:proofErr w:type="spellStart"/>
      <w:r w:rsidR="002C42FA">
        <w:t>whitelist</w:t>
      </w:r>
      <w:proofErr w:type="spellEnd"/>
      <w:r w:rsidR="002C42FA">
        <w:t xml:space="preserve">                 IT1,IT2,IT3,…</w:t>
      </w:r>
    </w:p>
    <w:p w:rsidR="00DE73BA" w:rsidRDefault="00DE73BA" w:rsidP="00F5219E">
      <w:pPr>
        <w:pStyle w:val="Code"/>
      </w:pPr>
      <w:proofErr w:type="gramStart"/>
      <w:r w:rsidRPr="00DE73BA">
        <w:t>indexer</w:t>
      </w:r>
      <w:proofErr w:type="gramEnd"/>
      <w:r w:rsidRPr="00DE73BA">
        <w:t xml:space="preserve">      </w:t>
      </w:r>
      <w:r w:rsidR="002C42FA">
        <w:t xml:space="preserve">Marketing  </w:t>
      </w:r>
      <w:r w:rsidRPr="00DE73BA">
        <w:t xml:space="preserve"> False    </w:t>
      </w:r>
      <w:proofErr w:type="spellStart"/>
      <w:r w:rsidRPr="00DE73BA">
        <w:t>whitelist</w:t>
      </w:r>
      <w:proofErr w:type="spellEnd"/>
      <w:r w:rsidRPr="00DE73BA">
        <w:t xml:space="preserve">                 </w:t>
      </w:r>
      <w:proofErr w:type="spellStart"/>
      <w:r w:rsidR="002C42FA">
        <w:t>MktgNFS,MktgSharepoint</w:t>
      </w:r>
      <w:proofErr w:type="spellEnd"/>
    </w:p>
    <w:p w:rsidR="002C42FA" w:rsidRPr="00DE73BA" w:rsidRDefault="009C1474" w:rsidP="00F5219E">
      <w:pPr>
        <w:pStyle w:val="Code"/>
      </w:pPr>
      <w:proofErr w:type="gramStart"/>
      <w:r>
        <w:t>indexer</w:t>
      </w:r>
      <w:proofErr w:type="gramEnd"/>
      <w:r>
        <w:t xml:space="preserve">      </w:t>
      </w:r>
      <w:proofErr w:type="spellStart"/>
      <w:r>
        <w:t>DMZClass</w:t>
      </w:r>
      <w:proofErr w:type="spellEnd"/>
      <w:r>
        <w:t xml:space="preserve">    False    Blacklist                 </w:t>
      </w:r>
    </w:p>
    <w:p w:rsidR="00053BE2" w:rsidRDefault="00053BE2" w:rsidP="00E9677F">
      <w:pPr>
        <w:pStyle w:val="Heading3"/>
      </w:pPr>
      <w:r>
        <w:t>Discussion</w:t>
      </w:r>
    </w:p>
    <w:p w:rsidR="00583D8C" w:rsidRDefault="00583D8C" w:rsidP="00583D8C">
      <w:r>
        <w:t xml:space="preserve">The </w:t>
      </w:r>
      <w:r w:rsidRPr="00583D8C">
        <w:rPr>
          <w:rStyle w:val="ConstantWidth"/>
        </w:rPr>
        <w:t>Get-</w:t>
      </w:r>
      <w:proofErr w:type="spellStart"/>
      <w:r w:rsidRPr="00583D8C">
        <w:rPr>
          <w:rStyle w:val="ConstantWidth"/>
        </w:rPr>
        <w:t>SplunkServerClass</w:t>
      </w:r>
      <w:proofErr w:type="spellEnd"/>
      <w:r>
        <w:t xml:space="preserve"> </w:t>
      </w:r>
      <w:proofErr w:type="spellStart"/>
      <w:r>
        <w:t>cmdlet</w:t>
      </w:r>
      <w:proofErr w:type="spellEnd"/>
      <w:r>
        <w:t xml:space="preserve"> returns server class objects.</w:t>
      </w:r>
      <w:r w:rsidR="00293764">
        <w:t xml:space="preserve">  You can use PowerShell’s sorting and formatting </w:t>
      </w:r>
      <w:proofErr w:type="spellStart"/>
      <w:r w:rsidR="00293764">
        <w:t>cmdlets</w:t>
      </w:r>
      <w:proofErr w:type="spellEnd"/>
      <w:r w:rsidR="00293764">
        <w:t xml:space="preserve"> to customize the output to your needs.</w:t>
      </w:r>
    </w:p>
    <w:p w:rsidR="00293764" w:rsidRDefault="00293764" w:rsidP="00583D8C">
      <w:r>
        <w:t xml:space="preserve">For instance, you can sort the server class list by name by piping the output of </w:t>
      </w:r>
      <w:r w:rsidRPr="00293764">
        <w:rPr>
          <w:rStyle w:val="ConstantWidth"/>
        </w:rPr>
        <w:t>Get-</w:t>
      </w:r>
      <w:proofErr w:type="spellStart"/>
      <w:r w:rsidRPr="00293764">
        <w:rPr>
          <w:rStyle w:val="ConstantWidth"/>
        </w:rPr>
        <w:t>SplunkServerClass</w:t>
      </w:r>
      <w:proofErr w:type="spellEnd"/>
      <w:r>
        <w:t xml:space="preserve"> to the </w:t>
      </w:r>
      <w:r w:rsidRPr="00293764">
        <w:rPr>
          <w:rStyle w:val="ConstantWidth"/>
        </w:rPr>
        <w:t>Sort-Object</w:t>
      </w:r>
      <w:r>
        <w:t xml:space="preserve"> </w:t>
      </w:r>
      <w:proofErr w:type="spellStart"/>
      <w:r>
        <w:t>cmdlet</w:t>
      </w:r>
      <w:proofErr w:type="spellEnd"/>
      <w:r>
        <w:t>:</w:t>
      </w:r>
    </w:p>
    <w:p w:rsidR="00293764" w:rsidRPr="00DE73BA" w:rsidRDefault="00293764" w:rsidP="00F5219E">
      <w:pPr>
        <w:pStyle w:val="Code"/>
      </w:pPr>
      <w:r w:rsidRPr="00DE73BA">
        <w:t>PS &gt; Get-</w:t>
      </w:r>
      <w:proofErr w:type="spellStart"/>
      <w:r w:rsidRPr="00DE73BA">
        <w:t>SplunkServerClass</w:t>
      </w:r>
      <w:proofErr w:type="spellEnd"/>
      <w:r>
        <w:t xml:space="preserve"> | Sort-Object –Property Name</w:t>
      </w:r>
    </w:p>
    <w:p w:rsidR="00293764" w:rsidRPr="00DE73BA" w:rsidRDefault="00293764" w:rsidP="00F5219E">
      <w:pPr>
        <w:pStyle w:val="Code"/>
      </w:pPr>
    </w:p>
    <w:p w:rsidR="00293764" w:rsidRPr="00DE73BA" w:rsidRDefault="00293764" w:rsidP="00F5219E">
      <w:pPr>
        <w:pStyle w:val="Code"/>
      </w:pPr>
      <w:proofErr w:type="spellStart"/>
      <w:r w:rsidRPr="00DE73BA">
        <w:t>ComputerName</w:t>
      </w:r>
      <w:proofErr w:type="spellEnd"/>
      <w:r w:rsidRPr="00DE73BA">
        <w:t xml:space="preserve"> Name        Disabled </w:t>
      </w:r>
      <w:proofErr w:type="spellStart"/>
      <w:r w:rsidRPr="00DE73BA">
        <w:t>Fil</w:t>
      </w:r>
      <w:r>
        <w:t>terType</w:t>
      </w:r>
      <w:proofErr w:type="spellEnd"/>
      <w:r>
        <w:t xml:space="preserve"> </w:t>
      </w:r>
      <w:proofErr w:type="spellStart"/>
      <w:r>
        <w:t>RestartSplunkd</w:t>
      </w:r>
      <w:proofErr w:type="spellEnd"/>
      <w:r>
        <w:t xml:space="preserve"> </w:t>
      </w:r>
      <w:proofErr w:type="spellStart"/>
      <w:r>
        <w:t>Whitelist</w:t>
      </w:r>
      <w:proofErr w:type="spellEnd"/>
      <w:r w:rsidRPr="00DE73BA">
        <w:t xml:space="preserve">                                    </w:t>
      </w:r>
    </w:p>
    <w:p w:rsidR="00293764" w:rsidRDefault="00293764" w:rsidP="00F5219E">
      <w:pPr>
        <w:pStyle w:val="Code"/>
      </w:pPr>
      <w:r w:rsidRPr="00DE73BA">
        <w:t>------------ ----        -------- ---------- -------------- ---------</w:t>
      </w:r>
    </w:p>
    <w:p w:rsidR="009C1474" w:rsidRDefault="009C1474" w:rsidP="00F5219E">
      <w:pPr>
        <w:pStyle w:val="Code"/>
      </w:pPr>
      <w:proofErr w:type="gramStart"/>
      <w:r>
        <w:t>indexer</w:t>
      </w:r>
      <w:proofErr w:type="gramEnd"/>
      <w:r>
        <w:t xml:space="preserve">      </w:t>
      </w:r>
      <w:proofErr w:type="spellStart"/>
      <w:r>
        <w:t>DMZClass</w:t>
      </w:r>
      <w:proofErr w:type="spellEnd"/>
      <w:r>
        <w:t xml:space="preserve">    False    Blacklist                 </w:t>
      </w:r>
    </w:p>
    <w:p w:rsidR="00293764" w:rsidRPr="00DE73BA" w:rsidRDefault="00293764" w:rsidP="00F5219E">
      <w:pPr>
        <w:pStyle w:val="Code"/>
      </w:pPr>
      <w:proofErr w:type="gramStart"/>
      <w:r w:rsidRPr="00DE73BA">
        <w:t>indexer</w:t>
      </w:r>
      <w:proofErr w:type="gramEnd"/>
      <w:r w:rsidRPr="00DE73BA">
        <w:t xml:space="preserve">    </w:t>
      </w:r>
      <w:r>
        <w:t xml:space="preserve">  </w:t>
      </w:r>
      <w:proofErr w:type="spellStart"/>
      <w:r>
        <w:t>ITAdmin</w:t>
      </w:r>
      <w:proofErr w:type="spellEnd"/>
      <w:r>
        <w:t xml:space="preserve">     False    </w:t>
      </w:r>
      <w:proofErr w:type="spellStart"/>
      <w:r>
        <w:t>whitelist</w:t>
      </w:r>
      <w:proofErr w:type="spellEnd"/>
      <w:r>
        <w:t xml:space="preserve">                 IT1,IT2,IT3,…</w:t>
      </w:r>
    </w:p>
    <w:p w:rsidR="00293764" w:rsidRDefault="00293764" w:rsidP="00F5219E">
      <w:pPr>
        <w:pStyle w:val="Code"/>
      </w:pPr>
      <w:proofErr w:type="gramStart"/>
      <w:r w:rsidRPr="00DE73BA">
        <w:t>indexer</w:t>
      </w:r>
      <w:proofErr w:type="gramEnd"/>
      <w:r w:rsidRPr="00DE73BA">
        <w:t xml:space="preserve">      </w:t>
      </w:r>
      <w:r>
        <w:t xml:space="preserve">Marketing  </w:t>
      </w:r>
      <w:r w:rsidRPr="00DE73BA">
        <w:t xml:space="preserve"> False    </w:t>
      </w:r>
      <w:proofErr w:type="spellStart"/>
      <w:r w:rsidRPr="00DE73BA">
        <w:t>whitelist</w:t>
      </w:r>
      <w:proofErr w:type="spellEnd"/>
      <w:r w:rsidRPr="00DE73BA">
        <w:t xml:space="preserve">                 </w:t>
      </w:r>
      <w:proofErr w:type="spellStart"/>
      <w:r>
        <w:t>MktgNFS,MktgSharepoint</w:t>
      </w:r>
      <w:proofErr w:type="spellEnd"/>
    </w:p>
    <w:p w:rsidR="00293764" w:rsidRPr="00583D8C" w:rsidRDefault="00293764" w:rsidP="00F5219E">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293764" w:rsidRDefault="00293764" w:rsidP="00293764">
      <w:bookmarkStart w:id="62" w:name="_Toc299896729"/>
      <w:r>
        <w:t xml:space="preserve">You can also filter the server class list using the built-in </w:t>
      </w:r>
      <w:proofErr w:type="spellStart"/>
      <w:r>
        <w:t>PowerShell</w:t>
      </w:r>
      <w:proofErr w:type="spellEnd"/>
      <w:r>
        <w:t xml:space="preserve"> </w:t>
      </w:r>
      <w:r w:rsidR="009C1474" w:rsidRPr="009C1474">
        <w:rPr>
          <w:rStyle w:val="ConstantWidth"/>
        </w:rPr>
        <w:t>Where-Object</w:t>
      </w:r>
      <w:r w:rsidR="009C1474">
        <w:t xml:space="preserve"> </w:t>
      </w:r>
      <w:proofErr w:type="spellStart"/>
      <w:r w:rsidR="009C1474">
        <w:t>cmdlet</w:t>
      </w:r>
      <w:proofErr w:type="spellEnd"/>
      <w:r w:rsidR="009C1474">
        <w:t>.  This example outputs only the server classes that filter by whitelists:</w:t>
      </w:r>
    </w:p>
    <w:p w:rsidR="009C1474" w:rsidRPr="00DE73BA" w:rsidRDefault="009C1474" w:rsidP="00F5219E">
      <w:pPr>
        <w:pStyle w:val="Code"/>
      </w:pPr>
      <w:r w:rsidRPr="00DE73BA">
        <w:t>PS &gt; Get-</w:t>
      </w:r>
      <w:proofErr w:type="spellStart"/>
      <w:r w:rsidRPr="00DE73BA">
        <w:t>SplunkServerClass</w:t>
      </w:r>
      <w:proofErr w:type="spellEnd"/>
      <w:r>
        <w:t xml:space="preserve"> | Where-Object </w:t>
      </w:r>
      <w:proofErr w:type="gramStart"/>
      <w:r>
        <w:t>{ $</w:t>
      </w:r>
      <w:proofErr w:type="gramEnd"/>
      <w:r>
        <w:t>_.</w:t>
      </w:r>
      <w:proofErr w:type="spellStart"/>
      <w:r>
        <w:t>FilterType</w:t>
      </w:r>
      <w:proofErr w:type="spellEnd"/>
      <w:r>
        <w:t xml:space="preserve"> –</w:t>
      </w:r>
      <w:proofErr w:type="spellStart"/>
      <w:r>
        <w:t>eq</w:t>
      </w:r>
      <w:proofErr w:type="spellEnd"/>
      <w:r>
        <w:t xml:space="preserve"> ‘</w:t>
      </w:r>
      <w:proofErr w:type="spellStart"/>
      <w:r>
        <w:t>whitelist</w:t>
      </w:r>
      <w:proofErr w:type="spellEnd"/>
      <w:r>
        <w:t>’ }</w:t>
      </w:r>
    </w:p>
    <w:p w:rsidR="009C1474" w:rsidRPr="00DE73BA" w:rsidRDefault="009C1474" w:rsidP="00F5219E">
      <w:pPr>
        <w:pStyle w:val="Code"/>
      </w:pPr>
    </w:p>
    <w:p w:rsidR="009C1474" w:rsidRPr="00DE73BA" w:rsidRDefault="009C1474" w:rsidP="00F5219E">
      <w:pPr>
        <w:pStyle w:val="Code"/>
      </w:pPr>
      <w:proofErr w:type="spellStart"/>
      <w:r w:rsidRPr="00DE73BA">
        <w:t>ComputerName</w:t>
      </w:r>
      <w:proofErr w:type="spellEnd"/>
      <w:r w:rsidRPr="00DE73BA">
        <w:t xml:space="preserve"> Name        Disabled </w:t>
      </w:r>
      <w:proofErr w:type="spellStart"/>
      <w:r w:rsidRPr="00DE73BA">
        <w:t>Fil</w:t>
      </w:r>
      <w:r>
        <w:t>terType</w:t>
      </w:r>
      <w:proofErr w:type="spellEnd"/>
      <w:r>
        <w:t xml:space="preserve"> </w:t>
      </w:r>
      <w:proofErr w:type="spellStart"/>
      <w:r>
        <w:t>RestartSplunkd</w:t>
      </w:r>
      <w:proofErr w:type="spellEnd"/>
      <w:r>
        <w:t xml:space="preserve"> </w:t>
      </w:r>
      <w:proofErr w:type="spellStart"/>
      <w:r>
        <w:t>Whitelist</w:t>
      </w:r>
      <w:proofErr w:type="spellEnd"/>
      <w:r w:rsidRPr="00DE73BA">
        <w:t xml:space="preserve">                                    </w:t>
      </w:r>
    </w:p>
    <w:p w:rsidR="009C1474" w:rsidRDefault="009C1474" w:rsidP="00F5219E">
      <w:pPr>
        <w:pStyle w:val="Code"/>
      </w:pPr>
      <w:r w:rsidRPr="00DE73BA">
        <w:t>------------ ----        -------- ---------- -------------- ---------</w:t>
      </w:r>
    </w:p>
    <w:p w:rsidR="009C1474" w:rsidRPr="00DE73BA" w:rsidRDefault="009C1474" w:rsidP="00F5219E">
      <w:pPr>
        <w:pStyle w:val="Code"/>
      </w:pPr>
      <w:proofErr w:type="gramStart"/>
      <w:r w:rsidRPr="00DE73BA">
        <w:t>indexer</w:t>
      </w:r>
      <w:proofErr w:type="gramEnd"/>
      <w:r w:rsidRPr="00DE73BA">
        <w:t xml:space="preserve">      </w:t>
      </w:r>
      <w:r>
        <w:t>ServerCls1</w:t>
      </w:r>
      <w:r w:rsidRPr="00DE73BA">
        <w:t xml:space="preserve"> </w:t>
      </w:r>
      <w:r>
        <w:t xml:space="preserve"> </w:t>
      </w:r>
      <w:r w:rsidRPr="00DE73BA">
        <w:t xml:space="preserve">False    whitelist                 </w:t>
      </w:r>
      <w:r>
        <w:t>SERVER001</w:t>
      </w:r>
    </w:p>
    <w:p w:rsidR="009C1474" w:rsidRPr="00DE73BA" w:rsidRDefault="009C1474" w:rsidP="00F5219E">
      <w:pPr>
        <w:pStyle w:val="Code"/>
      </w:pPr>
      <w:proofErr w:type="gramStart"/>
      <w:r w:rsidRPr="00DE73BA">
        <w:t>indexer</w:t>
      </w:r>
      <w:proofErr w:type="gramEnd"/>
      <w:r w:rsidRPr="00DE73BA">
        <w:t xml:space="preserve">    </w:t>
      </w:r>
      <w:r>
        <w:t xml:space="preserve">  </w:t>
      </w:r>
      <w:proofErr w:type="spellStart"/>
      <w:r>
        <w:t>ITAdmin</w:t>
      </w:r>
      <w:proofErr w:type="spellEnd"/>
      <w:r>
        <w:t xml:space="preserve">     False    </w:t>
      </w:r>
      <w:proofErr w:type="spellStart"/>
      <w:r>
        <w:t>whitelist</w:t>
      </w:r>
      <w:proofErr w:type="spellEnd"/>
      <w:r>
        <w:t xml:space="preserve">                 IT1,IT2,IT3,…</w:t>
      </w:r>
    </w:p>
    <w:p w:rsidR="009C1474" w:rsidRDefault="009C1474" w:rsidP="00F5219E">
      <w:pPr>
        <w:pStyle w:val="Code"/>
      </w:pPr>
      <w:proofErr w:type="gramStart"/>
      <w:r w:rsidRPr="00DE73BA">
        <w:t>indexer</w:t>
      </w:r>
      <w:proofErr w:type="gramEnd"/>
      <w:r w:rsidRPr="00DE73BA">
        <w:t xml:space="preserve">      </w:t>
      </w:r>
      <w:r>
        <w:t xml:space="preserve">Marketing  </w:t>
      </w:r>
      <w:r w:rsidRPr="00DE73BA">
        <w:t xml:space="preserve"> False    </w:t>
      </w:r>
      <w:proofErr w:type="spellStart"/>
      <w:r w:rsidRPr="00DE73BA">
        <w:t>whitelist</w:t>
      </w:r>
      <w:proofErr w:type="spellEnd"/>
      <w:r w:rsidRPr="00DE73BA">
        <w:t xml:space="preserve">                 </w:t>
      </w:r>
      <w:proofErr w:type="spellStart"/>
      <w:r>
        <w:t>MktgNFS,MktgSharepoint</w:t>
      </w:r>
      <w:proofErr w:type="spellEnd"/>
    </w:p>
    <w:p w:rsidR="002C42FA" w:rsidRDefault="002C42FA" w:rsidP="002C42FA">
      <w:pPr>
        <w:pStyle w:val="Heading3"/>
      </w:pPr>
      <w:r>
        <w:lastRenderedPageBreak/>
        <w:t>See Also</w:t>
      </w:r>
    </w:p>
    <w:p w:rsidR="002C42FA" w:rsidRDefault="002C42FA" w:rsidP="002C42FA">
      <w:pPr>
        <w:pStyle w:val="ListParagraph"/>
        <w:numPr>
          <w:ilvl w:val="0"/>
          <w:numId w:val="3"/>
        </w:numPr>
        <w:rPr>
          <w:rStyle w:val="ConstantWidth"/>
          <w:b/>
        </w:rPr>
      </w:pPr>
      <w:r w:rsidRPr="00C76D6F">
        <w:rPr>
          <w:rStyle w:val="ConstantWidth"/>
          <w:b/>
        </w:rPr>
        <w:t xml:space="preserve">Get-Help </w:t>
      </w:r>
      <w:r>
        <w:rPr>
          <w:rStyle w:val="ConstantWidth"/>
          <w:b/>
        </w:rPr>
        <w:t>Get-</w:t>
      </w:r>
      <w:proofErr w:type="spellStart"/>
      <w:r>
        <w:rPr>
          <w:rStyle w:val="ConstantWidth"/>
          <w:b/>
        </w:rPr>
        <w:t>SplunkServerClass</w:t>
      </w:r>
      <w:proofErr w:type="spellEnd"/>
    </w:p>
    <w:p w:rsidR="00515E4B" w:rsidRDefault="00515E4B" w:rsidP="002C42FA">
      <w:pPr>
        <w:pStyle w:val="ListParagraph"/>
        <w:numPr>
          <w:ilvl w:val="0"/>
          <w:numId w:val="3"/>
        </w:numPr>
        <w:rPr>
          <w:rStyle w:val="ConstantWidth"/>
          <w:b/>
        </w:rPr>
      </w:pPr>
      <w:r>
        <w:rPr>
          <w:rStyle w:val="ConstantWidth"/>
          <w:b/>
        </w:rPr>
        <w:t>Get-Help Sort-Object</w:t>
      </w:r>
    </w:p>
    <w:p w:rsidR="00515E4B" w:rsidRDefault="00515E4B" w:rsidP="002C42FA">
      <w:pPr>
        <w:pStyle w:val="ListParagraph"/>
        <w:numPr>
          <w:ilvl w:val="0"/>
          <w:numId w:val="3"/>
        </w:numPr>
        <w:rPr>
          <w:rStyle w:val="ConstantWidth"/>
          <w:b/>
        </w:rPr>
      </w:pPr>
      <w:r>
        <w:rPr>
          <w:rStyle w:val="ConstantWidth"/>
          <w:b/>
        </w:rPr>
        <w:t>Get-Help Where-Object</w:t>
      </w:r>
    </w:p>
    <w:p w:rsidR="002C42FA" w:rsidRDefault="00C75E63" w:rsidP="002C42FA">
      <w:pPr>
        <w:pStyle w:val="ListParagraph"/>
        <w:numPr>
          <w:ilvl w:val="0"/>
          <w:numId w:val="3"/>
        </w:numPr>
        <w:rPr>
          <w:bCs/>
        </w:rPr>
      </w:pPr>
      <w:r w:rsidRPr="008146BC">
        <w:rPr>
          <w:b/>
          <w:bCs/>
        </w:rPr>
        <w:fldChar w:fldCharType="begin"/>
      </w:r>
      <w:r w:rsidR="002C42FA">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2C42FA" w:rsidRPr="008146BC">
        <w:rPr>
          <w:bCs/>
        </w:rPr>
        <w:t xml:space="preserve"> on page </w:t>
      </w:r>
      <w:r w:rsidRPr="008146BC">
        <w:rPr>
          <w:bCs/>
        </w:rPr>
        <w:fldChar w:fldCharType="begin"/>
      </w:r>
      <w:r w:rsidR="002C42FA"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63" w:name="_Toc300146002"/>
      <w:r>
        <w:t>Retrieve a List of Deployment Clients</w:t>
      </w:r>
      <w:bookmarkEnd w:id="62"/>
      <w:bookmarkEnd w:id="63"/>
    </w:p>
    <w:p w:rsidR="00F52C62" w:rsidRDefault="00F52C62" w:rsidP="00E9677F">
      <w:pPr>
        <w:pStyle w:val="Heading3"/>
      </w:pPr>
      <w:r>
        <w:t>Problem</w:t>
      </w:r>
    </w:p>
    <w:p w:rsidR="000C6618" w:rsidRDefault="00583D8C" w:rsidP="000C6618">
      <w:pPr>
        <w:pStyle w:val="NormalWeb"/>
        <w:rPr>
          <w:rFonts w:asciiTheme="minorHAnsi" w:hAnsiTheme="minorHAnsi" w:cstheme="minorHAnsi"/>
        </w:rPr>
      </w:pPr>
      <w:r>
        <w:rPr>
          <w:rFonts w:asciiTheme="minorHAnsi" w:hAnsiTheme="minorHAnsi" w:cstheme="minorHAnsi"/>
        </w:rPr>
        <w:t xml:space="preserve">You want a list </w:t>
      </w:r>
      <w:r w:rsidR="000C6618" w:rsidRPr="000C6618">
        <w:rPr>
          <w:rFonts w:asciiTheme="minorHAnsi" w:hAnsiTheme="minorHAnsi" w:cstheme="minorHAnsi"/>
        </w:rPr>
        <w:t>of server classes and connected deployment clients, filtered by last connect time.</w:t>
      </w:r>
    </w:p>
    <w:p w:rsidR="00F52C62" w:rsidRDefault="00F52C62" w:rsidP="00E9677F">
      <w:pPr>
        <w:pStyle w:val="Heading3"/>
      </w:pPr>
      <w:r>
        <w:t>Solution</w:t>
      </w:r>
    </w:p>
    <w:p w:rsidR="00057C05" w:rsidRPr="000C6618" w:rsidRDefault="00583D8C" w:rsidP="00F5219E">
      <w:pPr>
        <w:pStyle w:val="Code"/>
        <w:rPr>
          <w:rFonts w:asciiTheme="minorHAnsi" w:hAnsiTheme="minorHAnsi" w:cstheme="minorHAnsi"/>
        </w:rPr>
      </w:pPr>
      <w:r>
        <w:t>PS &gt; G</w:t>
      </w:r>
      <w:r w:rsidR="00057C05">
        <w:t>et-</w:t>
      </w:r>
      <w:proofErr w:type="spellStart"/>
      <w:r>
        <w:t>SplunkD</w:t>
      </w:r>
      <w:r w:rsidR="00057C05">
        <w:t>eployment</w:t>
      </w:r>
      <w:r>
        <w:t>C</w:t>
      </w:r>
      <w:r w:rsidR="00057C05">
        <w:t>lient</w:t>
      </w:r>
      <w:proofErr w:type="spellEnd"/>
    </w:p>
    <w:p w:rsidR="00053BE2" w:rsidRDefault="00053BE2" w:rsidP="00E9677F">
      <w:pPr>
        <w:pStyle w:val="Heading3"/>
      </w:pPr>
      <w:r>
        <w:t>Discussion</w:t>
      </w:r>
    </w:p>
    <w:p w:rsidR="00F5219E" w:rsidRDefault="00F5219E" w:rsidP="00F5219E">
      <w:pPr>
        <w:pStyle w:val="Heading3"/>
      </w:pPr>
      <w:bookmarkStart w:id="64" w:name="_Toc299896730"/>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Get-</w:t>
      </w:r>
      <w:proofErr w:type="spellStart"/>
      <w:r>
        <w:rPr>
          <w:rStyle w:val="ConstantWidth"/>
          <w:b/>
        </w:rPr>
        <w:t>SplunkDeploymentClient</w:t>
      </w:r>
      <w:proofErr w:type="spellEnd"/>
    </w:p>
    <w:p w:rsidR="00F5219E" w:rsidRDefault="00C75E63" w:rsidP="00F5219E">
      <w:pPr>
        <w:pStyle w:val="ListParagraph"/>
        <w:numPr>
          <w:ilvl w:val="0"/>
          <w:numId w:val="3"/>
        </w:numPr>
        <w:rPr>
          <w:bCs/>
        </w:rPr>
      </w:pPr>
      <w:r w:rsidRPr="008146BC">
        <w:rPr>
          <w:b/>
          <w:bCs/>
        </w:rPr>
        <w:fldChar w:fldCharType="begin"/>
      </w:r>
      <w:r w:rsidR="00F5219E">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F5219E" w:rsidRPr="008146BC">
        <w:rPr>
          <w:bCs/>
        </w:rPr>
        <w:t xml:space="preserve"> on page </w:t>
      </w:r>
      <w:r w:rsidRPr="008146BC">
        <w:rPr>
          <w:bCs/>
        </w:rPr>
        <w:fldChar w:fldCharType="begin"/>
      </w:r>
      <w:r w:rsidR="00F521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65" w:name="_Toc300146003"/>
      <w:r>
        <w:t>Create a New Server Class</w:t>
      </w:r>
      <w:bookmarkEnd w:id="64"/>
      <w:bookmarkEnd w:id="65"/>
    </w:p>
    <w:p w:rsidR="00F52C62" w:rsidRDefault="00F52C62" w:rsidP="00E9677F">
      <w:pPr>
        <w:pStyle w:val="Heading3"/>
      </w:pPr>
      <w:r>
        <w:t>Problem</w:t>
      </w:r>
    </w:p>
    <w:p w:rsidR="000C6618" w:rsidRDefault="00F5219E" w:rsidP="000C6618">
      <w:pPr>
        <w:pStyle w:val="NormalWeb"/>
        <w:rPr>
          <w:rFonts w:asciiTheme="minorHAnsi" w:hAnsiTheme="minorHAnsi" w:cstheme="minorHAnsi"/>
        </w:rPr>
      </w:pPr>
      <w:r>
        <w:rPr>
          <w:rFonts w:asciiTheme="minorHAnsi" w:hAnsiTheme="minorHAnsi" w:cstheme="minorHAnsi"/>
        </w:rPr>
        <w:t>You want to create a new server class.</w:t>
      </w:r>
    </w:p>
    <w:p w:rsidR="00F52C62" w:rsidRDefault="00F52C62" w:rsidP="00E9677F">
      <w:pPr>
        <w:pStyle w:val="Heading3"/>
      </w:pPr>
      <w:r>
        <w:t>Solution</w:t>
      </w:r>
    </w:p>
    <w:p w:rsidR="00F5219E" w:rsidRDefault="00F5219E" w:rsidP="00F5219E">
      <w:r>
        <w:t xml:space="preserve">Use the </w:t>
      </w:r>
      <w:proofErr w:type="spellStart"/>
      <w:r>
        <w:t>Splunk</w:t>
      </w:r>
      <w:proofErr w:type="spellEnd"/>
      <w:r>
        <w:t xml:space="preserve"> module </w:t>
      </w:r>
      <w:proofErr w:type="spellStart"/>
      <w:r>
        <w:t>cmdlet</w:t>
      </w:r>
      <w:proofErr w:type="spellEnd"/>
      <w:r>
        <w:t xml:space="preserve"> New-</w:t>
      </w:r>
      <w:proofErr w:type="spellStart"/>
      <w:r>
        <w:t>SplunkServerClass</w:t>
      </w:r>
      <w:proofErr w:type="spellEnd"/>
      <w:r>
        <w:t xml:space="preserve"> to define the new server class.</w:t>
      </w:r>
    </w:p>
    <w:p w:rsidR="00EF2600" w:rsidRDefault="00EF2600" w:rsidP="00F5219E">
      <w:r>
        <w:t>In this example, the New-</w:t>
      </w:r>
      <w:proofErr w:type="spellStart"/>
      <w:r>
        <w:t>SplunkServerClass</w:t>
      </w:r>
      <w:proofErr w:type="spellEnd"/>
      <w:r>
        <w:t xml:space="preserve"> </w:t>
      </w:r>
      <w:proofErr w:type="spellStart"/>
      <w:r>
        <w:t>cmdlet</w:t>
      </w:r>
      <w:proofErr w:type="spellEnd"/>
      <w:r>
        <w:t xml:space="preserve"> is used to create a new whitelist server class that includes the hosts named Server01 and Server02 in the class whitelist:</w:t>
      </w:r>
    </w:p>
    <w:p w:rsidR="00F5219E" w:rsidRDefault="00F5219E" w:rsidP="00F5219E">
      <w:pPr>
        <w:pStyle w:val="Code"/>
      </w:pPr>
      <w:r>
        <w:t xml:space="preserve">PS &gt; </w:t>
      </w:r>
      <w:r w:rsidR="00057C05" w:rsidRPr="00F5219E">
        <w:t>New-</w:t>
      </w:r>
      <w:proofErr w:type="spellStart"/>
      <w:r w:rsidR="00057C05" w:rsidRPr="00F5219E">
        <w:t>SlunkServerClass</w:t>
      </w:r>
      <w:proofErr w:type="spellEnd"/>
      <w:r w:rsidR="00057C05" w:rsidRPr="00F5219E">
        <w:t xml:space="preserve"> -Name </w:t>
      </w:r>
      <w:proofErr w:type="spellStart"/>
      <w:r w:rsidR="00057C05" w:rsidRPr="00F5219E">
        <w:t>MyServerClass</w:t>
      </w:r>
      <w:proofErr w:type="spellEnd"/>
      <w:r w:rsidR="00057C05" w:rsidRPr="00F5219E">
        <w:t xml:space="preserve"> -</w:t>
      </w:r>
      <w:proofErr w:type="spellStart"/>
      <w:r w:rsidR="00057C05" w:rsidRPr="00F5219E">
        <w:t>FilterType</w:t>
      </w:r>
      <w:proofErr w:type="spellEnd"/>
      <w:r w:rsidR="00057C05" w:rsidRPr="00F5219E">
        <w:t xml:space="preserve"> whitelist</w:t>
      </w:r>
      <w:r>
        <w:t xml:space="preserve"> `</w:t>
      </w:r>
    </w:p>
    <w:p w:rsidR="00057C05" w:rsidRDefault="00F5219E" w:rsidP="00F5219E">
      <w:pPr>
        <w:pStyle w:val="Code"/>
      </w:pPr>
      <w:r>
        <w:t xml:space="preserve">  </w:t>
      </w:r>
      <w:r w:rsidR="00057C05" w:rsidRPr="00F5219E">
        <w:t xml:space="preserve"> -</w:t>
      </w:r>
      <w:proofErr w:type="spellStart"/>
      <w:r w:rsidR="00057C05" w:rsidRPr="00F5219E">
        <w:t>WhiteList</w:t>
      </w:r>
      <w:proofErr w:type="spellEnd"/>
      <w:r w:rsidR="00057C05" w:rsidRPr="00F5219E">
        <w:t xml:space="preserve"> 'server01','server02'</w:t>
      </w:r>
    </w:p>
    <w:p w:rsidR="00F5219E" w:rsidRPr="00F5219E" w:rsidRDefault="00F5219E" w:rsidP="00F5219E">
      <w:pPr>
        <w:pStyle w:val="Code"/>
      </w:pPr>
    </w:p>
    <w:p w:rsidR="00F5219E" w:rsidRPr="00F5219E" w:rsidRDefault="00F5219E" w:rsidP="00F5219E">
      <w:pPr>
        <w:pStyle w:val="Code"/>
      </w:pPr>
    </w:p>
    <w:p w:rsidR="00F5219E" w:rsidRPr="00F5219E" w:rsidRDefault="00F5219E" w:rsidP="00F5219E">
      <w:pPr>
        <w:pStyle w:val="Code"/>
      </w:pPr>
      <w:proofErr w:type="spellStart"/>
      <w:r w:rsidRPr="00F5219E">
        <w:t>ComputerName</w:t>
      </w:r>
      <w:proofErr w:type="spellEnd"/>
      <w:r w:rsidRPr="00F5219E">
        <w:t xml:space="preserve"> Name        </w:t>
      </w:r>
      <w:r>
        <w:t xml:space="preserve">  </w:t>
      </w:r>
      <w:r w:rsidRPr="00F5219E">
        <w:t xml:space="preserve">Disabled </w:t>
      </w:r>
      <w:proofErr w:type="spellStart"/>
      <w:r w:rsidRPr="00F5219E">
        <w:t>Filter</w:t>
      </w:r>
      <w:r>
        <w:t>Type</w:t>
      </w:r>
      <w:proofErr w:type="spellEnd"/>
      <w:r>
        <w:t xml:space="preserve"> </w:t>
      </w:r>
      <w:proofErr w:type="spellStart"/>
      <w:r>
        <w:t>RestartSplunkd</w:t>
      </w:r>
      <w:proofErr w:type="spellEnd"/>
      <w:r>
        <w:t xml:space="preserve"> </w:t>
      </w:r>
      <w:proofErr w:type="spellStart"/>
      <w:r>
        <w:t>Whitelist</w:t>
      </w:r>
      <w:proofErr w:type="spellEnd"/>
      <w:r>
        <w:t xml:space="preserve"> …</w:t>
      </w:r>
      <w:r w:rsidRPr="00F5219E">
        <w:t xml:space="preserve">                                 </w:t>
      </w:r>
    </w:p>
    <w:p w:rsidR="00F5219E" w:rsidRPr="00F5219E" w:rsidRDefault="00F5219E" w:rsidP="00F5219E">
      <w:pPr>
        <w:pStyle w:val="Code"/>
      </w:pPr>
      <w:r w:rsidRPr="00F5219E">
        <w:t xml:space="preserve">------------ ----        </w:t>
      </w:r>
      <w:r>
        <w:t xml:space="preserve">  </w:t>
      </w:r>
      <w:r w:rsidRPr="00F5219E">
        <w:t xml:space="preserve">-------- ---------- -------------- --------- </w:t>
      </w:r>
      <w:r>
        <w:t>…</w:t>
      </w:r>
    </w:p>
    <w:p w:rsidR="00F5219E" w:rsidRPr="00F5219E" w:rsidRDefault="00F5219E" w:rsidP="00F5219E">
      <w:pPr>
        <w:pStyle w:val="Code"/>
      </w:pPr>
      <w:proofErr w:type="gramStart"/>
      <w:r w:rsidRPr="00F5219E">
        <w:t>indexer</w:t>
      </w:r>
      <w:proofErr w:type="gramEnd"/>
      <w:r w:rsidRPr="00F5219E">
        <w:t xml:space="preserve">      </w:t>
      </w:r>
      <w:proofErr w:type="spellStart"/>
      <w:r>
        <w:t>MyServerClass</w:t>
      </w:r>
      <w:proofErr w:type="spellEnd"/>
      <w:r w:rsidRPr="00F5219E">
        <w:t xml:space="preserve"> False    </w:t>
      </w:r>
      <w:proofErr w:type="spellStart"/>
      <w:r w:rsidRPr="00F5219E">
        <w:t>w</w:t>
      </w:r>
      <w:r>
        <w:t>hitelist</w:t>
      </w:r>
      <w:proofErr w:type="spellEnd"/>
      <w:r>
        <w:t xml:space="preserve">                 SERVER0</w:t>
      </w:r>
      <w:r w:rsidRPr="00F5219E">
        <w:t>1,SERVER</w:t>
      </w:r>
      <w:r>
        <w:t>0</w:t>
      </w:r>
      <w:r w:rsidRPr="00F5219E">
        <w:t>2</w:t>
      </w:r>
    </w:p>
    <w:p w:rsidR="00053BE2" w:rsidRDefault="00053BE2" w:rsidP="00E9677F">
      <w:pPr>
        <w:pStyle w:val="Heading3"/>
      </w:pPr>
      <w:r>
        <w:t>Discussion</w:t>
      </w:r>
    </w:p>
    <w:p w:rsidR="00EF2600" w:rsidRDefault="00EF2600" w:rsidP="00EF2600">
      <w:r>
        <w:t>The New-</w:t>
      </w:r>
      <w:proofErr w:type="spellStart"/>
      <w:r>
        <w:t>SplunkServerClass</w:t>
      </w:r>
      <w:proofErr w:type="spellEnd"/>
      <w:r>
        <w:t xml:space="preserve"> </w:t>
      </w:r>
      <w:proofErr w:type="spellStart"/>
      <w:r w:rsidR="0040533B">
        <w:t>cmdlet</w:t>
      </w:r>
      <w:proofErr w:type="spellEnd"/>
      <w:r w:rsidR="0040533B">
        <w:t xml:space="preserve"> is used to create a new server class on a Splunk host.</w:t>
      </w:r>
    </w:p>
    <w:p w:rsidR="0040533B" w:rsidRDefault="0040533B" w:rsidP="00EF2600">
      <w:r>
        <w:t>By default new server classes are created as whitelist filters.  To create a new blacklist server class, specify the –</w:t>
      </w:r>
      <w:proofErr w:type="spellStart"/>
      <w:r>
        <w:t>FilterType</w:t>
      </w:r>
      <w:proofErr w:type="spellEnd"/>
      <w:r>
        <w:t xml:space="preserve"> parameter as “blacklist”.  For instance:</w:t>
      </w:r>
    </w:p>
    <w:p w:rsidR="00E95334" w:rsidRDefault="0040533B" w:rsidP="00E95334">
      <w:pPr>
        <w:pStyle w:val="Code"/>
      </w:pPr>
      <w:r>
        <w:t>PS &gt; New-</w:t>
      </w:r>
      <w:proofErr w:type="spellStart"/>
      <w:r>
        <w:t>SplunkServerClass</w:t>
      </w:r>
      <w:proofErr w:type="spellEnd"/>
      <w:r>
        <w:t xml:space="preserve"> –Name </w:t>
      </w:r>
      <w:proofErr w:type="spellStart"/>
      <w:r w:rsidR="00E95334">
        <w:t>NoWeb</w:t>
      </w:r>
      <w:proofErr w:type="spellEnd"/>
      <w:r>
        <w:t xml:space="preserve"> –</w:t>
      </w:r>
      <w:proofErr w:type="spellStart"/>
      <w:r>
        <w:t>FilterType</w:t>
      </w:r>
      <w:proofErr w:type="spellEnd"/>
      <w:r>
        <w:t xml:space="preserve"> Blacklist</w:t>
      </w:r>
      <w:r w:rsidR="00E95334">
        <w:t xml:space="preserve"> `</w:t>
      </w:r>
    </w:p>
    <w:p w:rsidR="0040533B" w:rsidRDefault="00E95334" w:rsidP="00E95334">
      <w:pPr>
        <w:pStyle w:val="Code"/>
      </w:pPr>
      <w:r>
        <w:lastRenderedPageBreak/>
        <w:t xml:space="preserve">       –Blacklist WebServer1, WebServer2</w:t>
      </w:r>
    </w:p>
    <w:p w:rsidR="00E95334" w:rsidRPr="00F5219E" w:rsidRDefault="00E95334" w:rsidP="00E95334">
      <w:pPr>
        <w:pStyle w:val="Code"/>
      </w:pPr>
    </w:p>
    <w:p w:rsidR="00E95334" w:rsidRPr="00F5219E" w:rsidRDefault="00E95334" w:rsidP="00E95334">
      <w:pPr>
        <w:pStyle w:val="Code"/>
      </w:pPr>
      <w:proofErr w:type="spellStart"/>
      <w:r w:rsidRPr="00F5219E">
        <w:t>ComputerName</w:t>
      </w:r>
      <w:proofErr w:type="spellEnd"/>
      <w:r w:rsidRPr="00F5219E">
        <w:t xml:space="preserve"> Name        </w:t>
      </w:r>
      <w:r>
        <w:t xml:space="preserve">  </w:t>
      </w:r>
      <w:r w:rsidRPr="00F5219E">
        <w:t xml:space="preserve">Disabled </w:t>
      </w:r>
      <w:proofErr w:type="spellStart"/>
      <w:r w:rsidRPr="00F5219E">
        <w:t>Filter</w:t>
      </w:r>
      <w:r>
        <w:t>Type</w:t>
      </w:r>
      <w:proofErr w:type="spellEnd"/>
      <w:r>
        <w:t xml:space="preserve"> </w:t>
      </w:r>
      <w:proofErr w:type="spellStart"/>
      <w:r>
        <w:t>RestartSplunkd</w:t>
      </w:r>
      <w:proofErr w:type="spellEnd"/>
      <w:r>
        <w:t xml:space="preserve"> … Blacklist</w:t>
      </w:r>
      <w:r w:rsidRPr="00F5219E">
        <w:t xml:space="preserve">                                 </w:t>
      </w:r>
    </w:p>
    <w:p w:rsidR="00E95334" w:rsidRPr="00F5219E" w:rsidRDefault="00E95334" w:rsidP="00E95334">
      <w:pPr>
        <w:pStyle w:val="Code"/>
      </w:pPr>
      <w:r w:rsidRPr="00F5219E">
        <w:t xml:space="preserve">------------ ----        </w:t>
      </w:r>
      <w:r>
        <w:t xml:space="preserve">  </w:t>
      </w:r>
      <w:r w:rsidRPr="00F5219E">
        <w:t xml:space="preserve">-------- ---------- -------------- </w:t>
      </w:r>
      <w:r>
        <w:t>… ---------</w:t>
      </w:r>
    </w:p>
    <w:p w:rsidR="00E95334" w:rsidRPr="00EF2600" w:rsidRDefault="00E95334" w:rsidP="00E95334">
      <w:pPr>
        <w:pStyle w:val="Code"/>
      </w:pPr>
      <w:proofErr w:type="gramStart"/>
      <w:r w:rsidRPr="00F5219E">
        <w:t>indexer</w:t>
      </w:r>
      <w:proofErr w:type="gramEnd"/>
      <w:r w:rsidRPr="00F5219E">
        <w:t xml:space="preserve">      </w:t>
      </w:r>
      <w:proofErr w:type="spellStart"/>
      <w:r>
        <w:t>MyServerClass</w:t>
      </w:r>
      <w:proofErr w:type="spellEnd"/>
      <w:r w:rsidRPr="00F5219E">
        <w:t xml:space="preserve"> False    </w:t>
      </w:r>
      <w:r w:rsidR="00BE7FFE">
        <w:t xml:space="preserve">Blacklist                 </w:t>
      </w:r>
      <w:r>
        <w:t>… WebServer1</w:t>
      </w:r>
      <w:r w:rsidRPr="00F5219E">
        <w:t>,</w:t>
      </w:r>
      <w:r>
        <w:t>WebServer2</w:t>
      </w:r>
    </w:p>
    <w:p w:rsidR="00F5219E" w:rsidRDefault="00F5219E" w:rsidP="00F5219E">
      <w:pPr>
        <w:pStyle w:val="Heading3"/>
      </w:pPr>
      <w:bookmarkStart w:id="66" w:name="_Toc299896731"/>
      <w:r>
        <w:t>See Also</w:t>
      </w:r>
    </w:p>
    <w:p w:rsidR="00F5219E" w:rsidRDefault="00F5219E" w:rsidP="00F5219E">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F5219E" w:rsidRDefault="00C75E63" w:rsidP="00F5219E">
      <w:pPr>
        <w:pStyle w:val="ListParagraph"/>
        <w:numPr>
          <w:ilvl w:val="0"/>
          <w:numId w:val="3"/>
        </w:numPr>
        <w:rPr>
          <w:bCs/>
        </w:rPr>
      </w:pPr>
      <w:r w:rsidRPr="008146BC">
        <w:rPr>
          <w:b/>
          <w:bCs/>
        </w:rPr>
        <w:fldChar w:fldCharType="begin"/>
      </w:r>
      <w:r w:rsidR="00F5219E">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F5219E" w:rsidRPr="008146BC">
        <w:rPr>
          <w:bCs/>
        </w:rPr>
        <w:t xml:space="preserve"> on page </w:t>
      </w:r>
      <w:r w:rsidRPr="008146BC">
        <w:rPr>
          <w:bCs/>
        </w:rPr>
        <w:fldChar w:fldCharType="begin"/>
      </w:r>
      <w:r w:rsidR="00F5219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67" w:name="_Toc300146004"/>
      <w:r>
        <w:t>Remove a Server Class</w:t>
      </w:r>
      <w:bookmarkEnd w:id="66"/>
      <w:bookmarkEnd w:id="67"/>
    </w:p>
    <w:p w:rsidR="00F52C62" w:rsidRDefault="00F52C62" w:rsidP="00E9677F">
      <w:pPr>
        <w:pStyle w:val="Heading3"/>
      </w:pPr>
      <w:r>
        <w:t>Problem</w:t>
      </w:r>
    </w:p>
    <w:p w:rsidR="000C6618" w:rsidRDefault="00E47A4B" w:rsidP="00942676">
      <w:r>
        <w:t>You want to remove an existing server class from a Splunk instance.</w:t>
      </w:r>
    </w:p>
    <w:p w:rsidR="00F52C62" w:rsidRDefault="00F52C62" w:rsidP="00E9677F">
      <w:pPr>
        <w:pStyle w:val="Heading3"/>
      </w:pPr>
      <w:r>
        <w:t>Solution</w:t>
      </w:r>
    </w:p>
    <w:p w:rsidR="00E47A4B" w:rsidRDefault="00E47A4B" w:rsidP="00E47A4B">
      <w:r>
        <w:t>Pass the name of the server class to the Remove-</w:t>
      </w:r>
      <w:proofErr w:type="spellStart"/>
      <w:r>
        <w:t>SplunkServerClass</w:t>
      </w:r>
      <w:proofErr w:type="spellEnd"/>
      <w:r>
        <w:t xml:space="preserve"> </w:t>
      </w:r>
      <w:proofErr w:type="spellStart"/>
      <w:r>
        <w:t>cmdlet</w:t>
      </w:r>
      <w:proofErr w:type="spellEnd"/>
      <w:r>
        <w:t>:</w:t>
      </w:r>
    </w:p>
    <w:p w:rsidR="00E47A4B" w:rsidRDefault="00E47A4B" w:rsidP="00942676">
      <w:pPr>
        <w:pStyle w:val="CodeTemplate"/>
      </w:pPr>
      <w:r>
        <w:t>Remove-</w:t>
      </w:r>
      <w:proofErr w:type="spellStart"/>
      <w:r>
        <w:t>SplunkServerClass</w:t>
      </w:r>
      <w:proofErr w:type="spellEnd"/>
      <w:r>
        <w:t xml:space="preserve"> –Name </w:t>
      </w:r>
      <w:proofErr w:type="spellStart"/>
      <w:r w:rsidRPr="00942676">
        <w:rPr>
          <w:rStyle w:val="Constantwidthitalic"/>
          <w:b w:val="0"/>
        </w:rPr>
        <w:t>ServerClassName</w:t>
      </w:r>
      <w:proofErr w:type="spellEnd"/>
    </w:p>
    <w:p w:rsidR="00942676" w:rsidRPr="00E47A4B" w:rsidRDefault="00942676" w:rsidP="00E47A4B">
      <w:r>
        <w:t xml:space="preserve">In this example, the server class with name ServerClass1 is </w:t>
      </w:r>
    </w:p>
    <w:p w:rsidR="00057C05" w:rsidRPr="000C6618" w:rsidRDefault="00942676" w:rsidP="00F5219E">
      <w:pPr>
        <w:pStyle w:val="Code"/>
        <w:rPr>
          <w:rFonts w:asciiTheme="minorHAnsi" w:hAnsiTheme="minorHAnsi" w:cstheme="minorHAnsi"/>
        </w:rPr>
      </w:pPr>
      <w:r>
        <w:t xml:space="preserve">PS &gt; </w:t>
      </w:r>
      <w:r w:rsidR="00057C05">
        <w:t>Remove-</w:t>
      </w:r>
      <w:proofErr w:type="spellStart"/>
      <w:r w:rsidR="00057C05">
        <w:t>SplunkServerClass</w:t>
      </w:r>
      <w:proofErr w:type="spellEnd"/>
      <w:r w:rsidR="00057C05">
        <w:t xml:space="preserve"> -Name </w:t>
      </w:r>
      <w:r>
        <w:t>ServerClass1</w:t>
      </w:r>
    </w:p>
    <w:p w:rsidR="00053BE2" w:rsidRDefault="00053BE2" w:rsidP="00E9677F">
      <w:pPr>
        <w:pStyle w:val="Heading3"/>
      </w:pPr>
      <w:r>
        <w:t>Discussion</w:t>
      </w:r>
    </w:p>
    <w:p w:rsidR="00F52C62" w:rsidRDefault="00436981" w:rsidP="00E9677F">
      <w:pPr>
        <w:pStyle w:val="Heading2"/>
      </w:pPr>
      <w:bookmarkStart w:id="68" w:name="_Toc299896732"/>
      <w:bookmarkStart w:id="69" w:name="_Toc300146005"/>
      <w:r>
        <w:t>Add Hosts from Active Directory to Server Class White List</w:t>
      </w:r>
      <w:bookmarkEnd w:id="68"/>
      <w:bookmarkEnd w:id="69"/>
    </w:p>
    <w:p w:rsidR="00F52C62" w:rsidRDefault="00F52C62" w:rsidP="00E9677F">
      <w:pPr>
        <w:pStyle w:val="Heading3"/>
      </w:pPr>
      <w:r>
        <w:t>Problem</w:t>
      </w:r>
    </w:p>
    <w:p w:rsidR="000C6618" w:rsidRDefault="00942676" w:rsidP="000C6618">
      <w:pPr>
        <w:pStyle w:val="NormalWeb"/>
        <w:rPr>
          <w:rFonts w:asciiTheme="minorHAnsi" w:hAnsiTheme="minorHAnsi" w:cstheme="minorHAnsi"/>
        </w:rPr>
      </w:pPr>
      <w:r>
        <w:rPr>
          <w:rFonts w:asciiTheme="minorHAnsi" w:hAnsiTheme="minorHAnsi" w:cstheme="minorHAnsi"/>
        </w:rPr>
        <w:t xml:space="preserve">You want to </w:t>
      </w:r>
      <w:r w:rsidR="000C6618" w:rsidRPr="000C6618">
        <w:rPr>
          <w:rFonts w:asciiTheme="minorHAnsi" w:hAnsiTheme="minorHAnsi" w:cstheme="minorHAnsi"/>
        </w:rPr>
        <w:t>query A</w:t>
      </w:r>
      <w:r>
        <w:rPr>
          <w:rFonts w:asciiTheme="minorHAnsi" w:hAnsiTheme="minorHAnsi" w:cstheme="minorHAnsi"/>
        </w:rPr>
        <w:t xml:space="preserve">ctive </w:t>
      </w:r>
      <w:r w:rsidR="000C6618" w:rsidRPr="000C6618">
        <w:rPr>
          <w:rFonts w:asciiTheme="minorHAnsi" w:hAnsiTheme="minorHAnsi" w:cstheme="minorHAnsi"/>
        </w:rPr>
        <w:t>D</w:t>
      </w:r>
      <w:r>
        <w:rPr>
          <w:rFonts w:asciiTheme="minorHAnsi" w:hAnsiTheme="minorHAnsi" w:cstheme="minorHAnsi"/>
        </w:rPr>
        <w:t>irectory</w:t>
      </w:r>
      <w:r w:rsidR="000C6618" w:rsidRPr="000C6618">
        <w:rPr>
          <w:rFonts w:asciiTheme="minorHAnsi" w:hAnsiTheme="minorHAnsi" w:cstheme="minorHAnsi"/>
        </w:rPr>
        <w:t xml:space="preserve"> for all hosts in a site, and add them to a server class white list</w:t>
      </w:r>
      <w:r>
        <w:rPr>
          <w:rFonts w:asciiTheme="minorHAnsi" w:hAnsiTheme="minorHAnsi" w:cstheme="minorHAnsi"/>
        </w:rPr>
        <w:t>.</w:t>
      </w:r>
    </w:p>
    <w:p w:rsidR="00F52C62" w:rsidRDefault="00F52C62" w:rsidP="00E9677F">
      <w:pPr>
        <w:pStyle w:val="Heading3"/>
      </w:pPr>
      <w:r>
        <w:t>Solution</w:t>
      </w:r>
    </w:p>
    <w:p w:rsidR="00942676" w:rsidRDefault="00942676" w:rsidP="00942676">
      <w:r>
        <w:t xml:space="preserve">Use the Active Directory module </w:t>
      </w:r>
      <w:r w:rsidRPr="00FE3A3A">
        <w:rPr>
          <w:rStyle w:val="ConstantWidth"/>
        </w:rPr>
        <w:t>Get-</w:t>
      </w:r>
      <w:proofErr w:type="spellStart"/>
      <w:r w:rsidRPr="00FE3A3A">
        <w:rPr>
          <w:rStyle w:val="ConstantWidth"/>
        </w:rPr>
        <w:t>ADComputer</w:t>
      </w:r>
      <w:proofErr w:type="spellEnd"/>
      <w:r>
        <w:t xml:space="preserve"> </w:t>
      </w:r>
      <w:proofErr w:type="spellStart"/>
      <w:r>
        <w:t>cmdlet</w:t>
      </w:r>
      <w:proofErr w:type="spellEnd"/>
      <w:r>
        <w:t xml:space="preserve"> to retrieve a list of hosts in the current site.  Pass this list to the </w:t>
      </w:r>
      <w:r w:rsidRPr="00FE3A3A">
        <w:rPr>
          <w:rStyle w:val="ConstantWidth"/>
        </w:rPr>
        <w:t>–Whitelist</w:t>
      </w:r>
      <w:r>
        <w:t xml:space="preserve"> parameter </w:t>
      </w:r>
      <w:r w:rsidR="00FE3A3A">
        <w:t xml:space="preserve">of the </w:t>
      </w:r>
      <w:r w:rsidR="00FE3A3A" w:rsidRPr="00FE3A3A">
        <w:rPr>
          <w:rStyle w:val="ConstantWidth"/>
        </w:rPr>
        <w:t>New-</w:t>
      </w:r>
      <w:proofErr w:type="spellStart"/>
      <w:r w:rsidR="00FE3A3A" w:rsidRPr="00FE3A3A">
        <w:rPr>
          <w:rStyle w:val="ConstantWidth"/>
        </w:rPr>
        <w:t>SplunkServerClass</w:t>
      </w:r>
      <w:proofErr w:type="spellEnd"/>
      <w:r w:rsidR="00FE3A3A">
        <w:t xml:space="preserve"> </w:t>
      </w:r>
      <w:proofErr w:type="spellStart"/>
      <w:r w:rsidR="00FE3A3A">
        <w:t>Splunk</w:t>
      </w:r>
      <w:proofErr w:type="spellEnd"/>
      <w:r w:rsidR="00FE3A3A">
        <w:t xml:space="preserve"> module </w:t>
      </w:r>
      <w:proofErr w:type="spellStart"/>
      <w:r w:rsidR="00FE3A3A">
        <w:t>cmdlet</w:t>
      </w:r>
      <w:proofErr w:type="spellEnd"/>
      <w:r w:rsidR="00FE3A3A">
        <w:t>.</w:t>
      </w:r>
    </w:p>
    <w:p w:rsidR="00FE3A3A" w:rsidRPr="00942676" w:rsidRDefault="00FE3A3A" w:rsidP="00942676">
      <w:r>
        <w:t>For instance:</w:t>
      </w:r>
    </w:p>
    <w:p w:rsidR="00057C05" w:rsidRPr="00942676" w:rsidRDefault="00942676" w:rsidP="00F5219E">
      <w:pPr>
        <w:pStyle w:val="Code"/>
      </w:pPr>
      <w:r>
        <w:t xml:space="preserve">PS &gt; </w:t>
      </w:r>
      <w:r w:rsidR="00057C05" w:rsidRPr="00942676">
        <w:t>$hosts = Get-</w:t>
      </w:r>
      <w:proofErr w:type="spellStart"/>
      <w:r w:rsidR="00057C05" w:rsidRPr="00942676">
        <w:t>ADComputer</w:t>
      </w:r>
      <w:proofErr w:type="spellEnd"/>
      <w:r w:rsidR="00057C05" w:rsidRPr="00942676">
        <w:t xml:space="preserve"> -Filter * | </w:t>
      </w:r>
      <w:r w:rsidR="00057C05" w:rsidRPr="00942676">
        <w:rPr>
          <w:bCs/>
        </w:rPr>
        <w:t>Select-Object</w:t>
      </w:r>
      <w:r w:rsidR="00057C05" w:rsidRPr="00942676">
        <w:t xml:space="preserve"> </w:t>
      </w:r>
      <w:r w:rsidR="00057C05" w:rsidRPr="00FE3A3A">
        <w:rPr>
          <w:iCs/>
        </w:rPr>
        <w:t>-</w:t>
      </w:r>
      <w:proofErr w:type="spellStart"/>
      <w:r w:rsidR="00057C05" w:rsidRPr="00FE3A3A">
        <w:rPr>
          <w:iCs/>
        </w:rPr>
        <w:t>ExpandProperty</w:t>
      </w:r>
      <w:proofErr w:type="spellEnd"/>
      <w:r w:rsidR="00057C05" w:rsidRPr="00942676">
        <w:t xml:space="preserve"> </w:t>
      </w:r>
      <w:proofErr w:type="spellStart"/>
      <w:r w:rsidR="00057C05" w:rsidRPr="00942676">
        <w:t>DnsHostName</w:t>
      </w:r>
      <w:proofErr w:type="spellEnd"/>
    </w:p>
    <w:p w:rsidR="00942676" w:rsidRDefault="00942676" w:rsidP="00F5219E">
      <w:pPr>
        <w:pStyle w:val="Code"/>
      </w:pPr>
      <w:r>
        <w:t xml:space="preserve">PS &gt; </w:t>
      </w:r>
      <w:r w:rsidR="00057C05" w:rsidRPr="00942676">
        <w:t>New-</w:t>
      </w:r>
      <w:proofErr w:type="spellStart"/>
      <w:r w:rsidR="00057C05" w:rsidRPr="00942676">
        <w:t>SplunkServerClass</w:t>
      </w:r>
      <w:proofErr w:type="spellEnd"/>
      <w:r w:rsidR="00057C05" w:rsidRPr="00942676">
        <w:t xml:space="preserve"> -Name </w:t>
      </w:r>
      <w:proofErr w:type="spellStart"/>
      <w:r w:rsidR="00057C05" w:rsidRPr="00942676">
        <w:t>AllHostsWhiteList</w:t>
      </w:r>
      <w:proofErr w:type="spellEnd"/>
      <w:r w:rsidR="00057C05" w:rsidRPr="00942676">
        <w:t xml:space="preserve"> </w:t>
      </w:r>
      <w:r>
        <w:t>`</w:t>
      </w:r>
    </w:p>
    <w:p w:rsidR="00057C05" w:rsidRDefault="00942676" w:rsidP="00F5219E">
      <w:pPr>
        <w:pStyle w:val="Code"/>
      </w:pPr>
      <w:r>
        <w:t xml:space="preserve">       </w:t>
      </w:r>
      <w:r w:rsidR="00057C05" w:rsidRPr="00942676">
        <w:t>-</w:t>
      </w:r>
      <w:proofErr w:type="spellStart"/>
      <w:r w:rsidR="00057C05" w:rsidRPr="00942676">
        <w:t>FilterType</w:t>
      </w:r>
      <w:proofErr w:type="spellEnd"/>
      <w:r w:rsidR="00057C05" w:rsidRPr="00942676">
        <w:t xml:space="preserve"> </w:t>
      </w:r>
      <w:proofErr w:type="spellStart"/>
      <w:r w:rsidR="00057C05" w:rsidRPr="00942676">
        <w:t>WhiteList</w:t>
      </w:r>
      <w:proofErr w:type="spellEnd"/>
      <w:r w:rsidR="00057C05" w:rsidRPr="00942676">
        <w:t xml:space="preserve"> -</w:t>
      </w:r>
      <w:proofErr w:type="spellStart"/>
      <w:r w:rsidR="00057C05" w:rsidRPr="00942676">
        <w:t>WhiteList</w:t>
      </w:r>
      <w:proofErr w:type="spellEnd"/>
      <w:r w:rsidR="00057C05" w:rsidRPr="00942676">
        <w:t xml:space="preserve"> $hosts</w:t>
      </w:r>
    </w:p>
    <w:p w:rsidR="00981EBC" w:rsidRPr="00942676" w:rsidRDefault="00981EBC" w:rsidP="00F5219E">
      <w:pPr>
        <w:pStyle w:val="Code"/>
        <w:rPr>
          <w:rFonts w:asciiTheme="minorHAnsi" w:hAnsiTheme="minorHAnsi" w:cstheme="minorHAnsi"/>
        </w:rPr>
      </w:pPr>
      <w:r>
        <w:t>…</w:t>
      </w:r>
    </w:p>
    <w:p w:rsidR="00053BE2" w:rsidRDefault="00053BE2" w:rsidP="00E9677F">
      <w:pPr>
        <w:pStyle w:val="Heading3"/>
      </w:pPr>
      <w:r>
        <w:t>Discussion</w:t>
      </w:r>
    </w:p>
    <w:p w:rsidR="00795856" w:rsidRDefault="00572BF4" w:rsidP="00FE3A3A">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a </w:t>
      </w:r>
      <w:proofErr w:type="spellStart"/>
      <w:r w:rsidRPr="00572BF4">
        <w:rPr>
          <w:rStyle w:val="ConstantWidth"/>
        </w:rPr>
        <w:t>Microsoft.ActiveDirectory.Management.ADComputer</w:t>
      </w:r>
      <w:proofErr w:type="spellEnd"/>
      <w:r>
        <w:t xml:space="preserve"> object for every computer in Active Directory.</w:t>
      </w:r>
      <w:r w:rsidR="00795856">
        <w:t xml:space="preserve">  Each object contains the computer host name in the </w:t>
      </w:r>
      <w:proofErr w:type="spellStart"/>
      <w:r w:rsidR="00795856" w:rsidRPr="00795856">
        <w:rPr>
          <w:rStyle w:val="ConstantWidth"/>
        </w:rPr>
        <w:t>DnsHostName</w:t>
      </w:r>
      <w:proofErr w:type="spellEnd"/>
      <w:r w:rsidR="00795856">
        <w:t xml:space="preserve"> </w:t>
      </w:r>
      <w:r w:rsidR="00795856">
        <w:lastRenderedPageBreak/>
        <w:t xml:space="preserve">property.  The output of </w:t>
      </w:r>
      <w:r w:rsidR="00795856" w:rsidRPr="00795856">
        <w:rPr>
          <w:rStyle w:val="ConstantWidth"/>
        </w:rPr>
        <w:t>Get-</w:t>
      </w:r>
      <w:proofErr w:type="spellStart"/>
      <w:r w:rsidR="00795856" w:rsidRPr="00795856">
        <w:rPr>
          <w:rStyle w:val="ConstantWidth"/>
        </w:rPr>
        <w:t>ADComputer</w:t>
      </w:r>
      <w:proofErr w:type="spellEnd"/>
      <w:r w:rsidR="00795856">
        <w:t xml:space="preserve"> is piped to the built-in </w:t>
      </w:r>
      <w:r w:rsidR="00795856" w:rsidRPr="00795856">
        <w:rPr>
          <w:rStyle w:val="ConstantWidth"/>
        </w:rPr>
        <w:t>Select-Object</w:t>
      </w:r>
      <w:r w:rsidR="00795856">
        <w:t xml:space="preserve"> </w:t>
      </w:r>
      <w:proofErr w:type="spellStart"/>
      <w:r w:rsidR="00795856">
        <w:t>PowerShell</w:t>
      </w:r>
      <w:proofErr w:type="spellEnd"/>
      <w:r w:rsidR="00795856">
        <w:t xml:space="preserve"> </w:t>
      </w:r>
      <w:proofErr w:type="spellStart"/>
      <w:r w:rsidR="00795856">
        <w:t>cmdlet</w:t>
      </w:r>
      <w:proofErr w:type="spellEnd"/>
      <w:r w:rsidR="00795856">
        <w:t xml:space="preserve">; using the </w:t>
      </w:r>
      <w:r w:rsidR="00795856" w:rsidRPr="00795856">
        <w:rPr>
          <w:rStyle w:val="ConstantWidth"/>
        </w:rPr>
        <w:t>–</w:t>
      </w:r>
      <w:proofErr w:type="spellStart"/>
      <w:r w:rsidR="00795856" w:rsidRPr="00795856">
        <w:rPr>
          <w:rStyle w:val="ConstantWidth"/>
        </w:rPr>
        <w:t>ExpandProperty</w:t>
      </w:r>
      <w:proofErr w:type="spellEnd"/>
      <w:r w:rsidR="00795856">
        <w:t xml:space="preserve"> parameter isolates the </w:t>
      </w:r>
      <w:proofErr w:type="spellStart"/>
      <w:r w:rsidR="00795856" w:rsidRPr="00795856">
        <w:rPr>
          <w:rStyle w:val="ConstantWidth"/>
        </w:rPr>
        <w:t>DnsHostName</w:t>
      </w:r>
      <w:proofErr w:type="spellEnd"/>
      <w:r w:rsidR="00795856">
        <w:t xml:space="preserve"> property on each of the objects.</w:t>
      </w:r>
    </w:p>
    <w:p w:rsidR="00FE3A3A" w:rsidRDefault="00795856" w:rsidP="00FE3A3A">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981EBC" w:rsidRDefault="00981EBC" w:rsidP="00981EBC">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PowerShell in Windows Server 2008 R2.  For more information on the Active Directory module please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981EBC" w:rsidRDefault="00981EBC" w:rsidP="00981EBC">
      <w:pPr>
        <w:pStyle w:val="ListParagraph"/>
        <w:numPr>
          <w:ilvl w:val="0"/>
          <w:numId w:val="3"/>
        </w:numPr>
        <w:rPr>
          <w:rStyle w:val="ConstantWidth"/>
          <w:b/>
        </w:rPr>
      </w:pPr>
      <w:r>
        <w:rPr>
          <w:rStyle w:val="ConstantWidth"/>
          <w:b/>
        </w:rPr>
        <w:t>Get-Help Get-</w:t>
      </w:r>
      <w:proofErr w:type="spellStart"/>
      <w:r>
        <w:rPr>
          <w:rStyle w:val="ConstantWidth"/>
          <w:b/>
        </w:rPr>
        <w:t>ADComputer</w:t>
      </w:r>
      <w:proofErr w:type="spellEnd"/>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C75E63" w:rsidP="00FE3A3A">
      <w:pPr>
        <w:pStyle w:val="ListParagraph"/>
        <w:numPr>
          <w:ilvl w:val="0"/>
          <w:numId w:val="3"/>
        </w:numPr>
        <w:rPr>
          <w:bCs/>
        </w:rPr>
      </w:pPr>
      <w:r w:rsidRPr="008146BC">
        <w:rPr>
          <w:b/>
          <w:bCs/>
        </w:rPr>
        <w:fldChar w:fldCharType="begin"/>
      </w:r>
      <w:r w:rsidR="00981EBC">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981EBC" w:rsidRPr="008146BC">
        <w:rPr>
          <w:bCs/>
        </w:rPr>
        <w:t xml:space="preserve"> on page </w:t>
      </w:r>
      <w:r w:rsidRPr="008146BC">
        <w:rPr>
          <w:bCs/>
        </w:rPr>
        <w:fldChar w:fldCharType="begin"/>
      </w:r>
      <w:r w:rsidR="00981E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436981" w:rsidRDefault="00436981" w:rsidP="00436981">
      <w:pPr>
        <w:pStyle w:val="Heading2"/>
      </w:pPr>
      <w:bookmarkStart w:id="70" w:name="_Toc299896733"/>
      <w:bookmarkStart w:id="71" w:name="_Toc300146006"/>
      <w:r>
        <w:t>Add Hosts from an Active Directory Organizational Unit to Server Class White List</w:t>
      </w:r>
      <w:bookmarkEnd w:id="70"/>
      <w:bookmarkEnd w:id="71"/>
    </w:p>
    <w:p w:rsidR="00F52C62" w:rsidRDefault="00F52C62" w:rsidP="00E9677F">
      <w:pPr>
        <w:pStyle w:val="Heading3"/>
      </w:pPr>
      <w:r>
        <w:t>Problem</w:t>
      </w:r>
    </w:p>
    <w:p w:rsidR="000C6618" w:rsidRDefault="00F56BF4" w:rsidP="00F56BF4">
      <w:r>
        <w:t>You want to create a server class white list containing all of the hosts in an Active Directory Organizational Unit.</w:t>
      </w:r>
    </w:p>
    <w:p w:rsidR="00F52C62" w:rsidRDefault="00F52C62" w:rsidP="00E9677F">
      <w:pPr>
        <w:pStyle w:val="Heading3"/>
      </w:pPr>
      <w:r>
        <w:t>Solution</w:t>
      </w:r>
    </w:p>
    <w:p w:rsidR="00F56BF4" w:rsidRDefault="00F56BF4" w:rsidP="00F56BF4">
      <w:r>
        <w:t xml:space="preserve">Use the </w:t>
      </w:r>
      <w:r w:rsidR="00981EBC" w:rsidRPr="00981EBC">
        <w:rPr>
          <w:rStyle w:val="ConstantWidth"/>
        </w:rPr>
        <w:t>–</w:t>
      </w:r>
      <w:r w:rsidR="00106402">
        <w:rPr>
          <w:rStyle w:val="ConstantWidth"/>
        </w:rPr>
        <w:t>Filter</w:t>
      </w:r>
      <w:r w:rsidR="00981EBC">
        <w:t xml:space="preserve"> parameter of the </w:t>
      </w:r>
      <w:r w:rsidRPr="00FE3A3A">
        <w:rPr>
          <w:rStyle w:val="ConstantWidth"/>
        </w:rPr>
        <w:t>Get-</w:t>
      </w:r>
      <w:proofErr w:type="spellStart"/>
      <w:r w:rsidRPr="00FE3A3A">
        <w:rPr>
          <w:rStyle w:val="ConstantWidth"/>
        </w:rPr>
        <w:t>ADComputer</w:t>
      </w:r>
      <w:proofErr w:type="spellEnd"/>
      <w:r>
        <w:t xml:space="preserve"> </w:t>
      </w:r>
      <w:proofErr w:type="spellStart"/>
      <w:r>
        <w:t>cmdlet</w:t>
      </w:r>
      <w:proofErr w:type="spellEnd"/>
      <w:r>
        <w:t xml:space="preserve"> to </w:t>
      </w:r>
      <w:r w:rsidR="00106402">
        <w:t xml:space="preserve">match </w:t>
      </w:r>
      <w:r>
        <w:t xml:space="preserve">hosts </w:t>
      </w:r>
      <w:r w:rsidR="00106402">
        <w:t xml:space="preserve">belonging to </w:t>
      </w:r>
      <w:r w:rsidR="00981EBC">
        <w:t>the specific OU</w:t>
      </w:r>
      <w:r>
        <w:t xml:space="preserve">.  Pass this list to the </w:t>
      </w:r>
      <w:r w:rsidRPr="00FE3A3A">
        <w:rPr>
          <w:rStyle w:val="ConstantWidth"/>
        </w:rPr>
        <w:t>–Whitelist</w:t>
      </w:r>
      <w:r>
        <w:t xml:space="preserve"> parameter of the </w:t>
      </w:r>
      <w:r w:rsidRPr="00FE3A3A">
        <w:rPr>
          <w:rStyle w:val="ConstantWidth"/>
        </w:rPr>
        <w:t>New-</w:t>
      </w:r>
      <w:proofErr w:type="spellStart"/>
      <w:r w:rsidRPr="00FE3A3A">
        <w:rPr>
          <w:rStyle w:val="ConstantWidth"/>
        </w:rPr>
        <w:t>SplunkServerClass</w:t>
      </w:r>
      <w:proofErr w:type="spellEnd"/>
      <w:r>
        <w:t xml:space="preserve"> </w:t>
      </w:r>
      <w:proofErr w:type="spellStart"/>
      <w:r>
        <w:t>Splunk</w:t>
      </w:r>
      <w:proofErr w:type="spellEnd"/>
      <w:r>
        <w:t xml:space="preserve"> module </w:t>
      </w:r>
      <w:proofErr w:type="spellStart"/>
      <w:r>
        <w:t>cmdlet</w:t>
      </w:r>
      <w:proofErr w:type="spellEnd"/>
      <w:r>
        <w:t>.</w:t>
      </w:r>
    </w:p>
    <w:p w:rsidR="00F56BF4" w:rsidRPr="00942676" w:rsidRDefault="00981EBC" w:rsidP="00F56BF4">
      <w:r>
        <w:t xml:space="preserve">This example creates a whitelist server class containing every computer from the </w:t>
      </w:r>
      <w:proofErr w:type="spellStart"/>
      <w:r>
        <w:t>LocalOrgUnit</w:t>
      </w:r>
      <w:proofErr w:type="spellEnd"/>
      <w:r>
        <w:t xml:space="preserve"> OU</w:t>
      </w:r>
      <w:r w:rsidR="00F56BF4">
        <w:t>:</w:t>
      </w:r>
    </w:p>
    <w:p w:rsidR="00106402" w:rsidRDefault="00981EBC" w:rsidP="00F5219E">
      <w:pPr>
        <w:pStyle w:val="Code"/>
      </w:pPr>
      <w:r>
        <w:t xml:space="preserve">PS &gt; </w:t>
      </w:r>
      <w:r w:rsidR="00057C05" w:rsidRPr="00981EBC">
        <w:t>$hosts = Get-</w:t>
      </w:r>
      <w:proofErr w:type="spellStart"/>
      <w:r w:rsidR="00057C05" w:rsidRPr="00981EBC">
        <w:t>ADComputer</w:t>
      </w:r>
      <w:proofErr w:type="spellEnd"/>
      <w:r w:rsidR="00057C05" w:rsidRPr="00981EBC">
        <w:t xml:space="preserve"> -Filter </w:t>
      </w:r>
      <w:proofErr w:type="gramStart"/>
      <w:r w:rsidR="00106402">
        <w:t xml:space="preserve">{ </w:t>
      </w:r>
      <w:proofErr w:type="spellStart"/>
      <w:r w:rsidR="00106402">
        <w:t>DistinguishedName</w:t>
      </w:r>
      <w:proofErr w:type="spellEnd"/>
      <w:proofErr w:type="gramEnd"/>
      <w:r w:rsidR="00106402">
        <w:t xml:space="preserve"> –like “*OU=</w:t>
      </w:r>
      <w:proofErr w:type="spellStart"/>
      <w:r w:rsidR="00106402">
        <w:t>LocalOrgUnit</w:t>
      </w:r>
      <w:proofErr w:type="spellEnd"/>
      <w:r w:rsidR="00106402">
        <w:t>*” } `</w:t>
      </w:r>
    </w:p>
    <w:p w:rsidR="00057C05" w:rsidRPr="00981EBC" w:rsidRDefault="00981EBC" w:rsidP="00F5219E">
      <w:pPr>
        <w:pStyle w:val="Code"/>
      </w:pPr>
      <w:r>
        <w:t xml:space="preserve">       </w:t>
      </w:r>
      <w:r w:rsidR="00057C05" w:rsidRPr="00981EBC">
        <w:t xml:space="preserve">| </w:t>
      </w:r>
      <w:r w:rsidR="00057C05" w:rsidRPr="00981EBC">
        <w:rPr>
          <w:bCs/>
        </w:rPr>
        <w:t>Select-Object</w:t>
      </w:r>
      <w:r w:rsidR="00057C05" w:rsidRPr="00981EBC">
        <w:t xml:space="preserve"> </w:t>
      </w:r>
      <w:r w:rsidR="00057C05" w:rsidRPr="00981EBC">
        <w:rPr>
          <w:iCs/>
        </w:rPr>
        <w:t>-</w:t>
      </w:r>
      <w:proofErr w:type="spellStart"/>
      <w:r w:rsidR="00057C05" w:rsidRPr="00981EBC">
        <w:rPr>
          <w:iCs/>
        </w:rPr>
        <w:t>ExpandProperty</w:t>
      </w:r>
      <w:proofErr w:type="spellEnd"/>
      <w:r w:rsidR="00057C05" w:rsidRPr="00981EBC">
        <w:t xml:space="preserve"> </w:t>
      </w:r>
      <w:proofErr w:type="spellStart"/>
      <w:r w:rsidR="00057C05" w:rsidRPr="00981EBC">
        <w:t>DnsHostName</w:t>
      </w:r>
      <w:proofErr w:type="spellEnd"/>
    </w:p>
    <w:p w:rsidR="00057C05" w:rsidRDefault="00981EBC" w:rsidP="00F5219E">
      <w:pPr>
        <w:pStyle w:val="Code"/>
      </w:pPr>
      <w:r>
        <w:t xml:space="preserve">PS &gt; </w:t>
      </w:r>
      <w:r w:rsidR="00057C05" w:rsidRPr="00981EBC">
        <w:t>New-</w:t>
      </w:r>
      <w:proofErr w:type="spellStart"/>
      <w:r w:rsidR="00057C05" w:rsidRPr="00981EBC">
        <w:t>SplunkServerClass</w:t>
      </w:r>
      <w:proofErr w:type="spellEnd"/>
      <w:r w:rsidR="00057C05" w:rsidRPr="00981EBC">
        <w:t xml:space="preserve"> -Name </w:t>
      </w:r>
      <w:proofErr w:type="spellStart"/>
      <w:r>
        <w:t>OU</w:t>
      </w:r>
      <w:r w:rsidR="00057C05" w:rsidRPr="00981EBC">
        <w:t>WhiteList</w:t>
      </w:r>
      <w:proofErr w:type="spellEnd"/>
      <w:r w:rsidR="00057C05" w:rsidRPr="00981EBC">
        <w:t xml:space="preserve"> -</w:t>
      </w:r>
      <w:proofErr w:type="spellStart"/>
      <w:r w:rsidR="00057C05" w:rsidRPr="00981EBC">
        <w:t>FilterType</w:t>
      </w:r>
      <w:proofErr w:type="spellEnd"/>
      <w:r w:rsidR="00057C05" w:rsidRPr="00981EBC">
        <w:t xml:space="preserve"> </w:t>
      </w:r>
      <w:proofErr w:type="spellStart"/>
      <w:r w:rsidR="00057C05" w:rsidRPr="00981EBC">
        <w:t>WhiteList</w:t>
      </w:r>
      <w:proofErr w:type="spellEnd"/>
      <w:r w:rsidR="00057C05" w:rsidRPr="00981EBC">
        <w:t xml:space="preserve"> -</w:t>
      </w:r>
      <w:proofErr w:type="spellStart"/>
      <w:r w:rsidR="00057C05" w:rsidRPr="00981EBC">
        <w:t>WhiteList</w:t>
      </w:r>
      <w:proofErr w:type="spellEnd"/>
      <w:r w:rsidR="00057C05" w:rsidRPr="00981EBC">
        <w:t xml:space="preserve"> $hosts</w:t>
      </w:r>
    </w:p>
    <w:p w:rsidR="00981EBC" w:rsidRPr="00981EBC" w:rsidRDefault="00981EBC" w:rsidP="00F5219E">
      <w:pPr>
        <w:pStyle w:val="Code"/>
        <w:rPr>
          <w:rFonts w:asciiTheme="minorHAnsi" w:hAnsiTheme="minorHAnsi" w:cstheme="minorHAnsi"/>
        </w:rPr>
      </w:pPr>
      <w:r>
        <w:t>…</w:t>
      </w:r>
    </w:p>
    <w:p w:rsidR="00053BE2" w:rsidRDefault="00053BE2" w:rsidP="00E9677F">
      <w:pPr>
        <w:pStyle w:val="Heading3"/>
      </w:pPr>
      <w:r>
        <w:t>Discussion</w:t>
      </w:r>
    </w:p>
    <w:p w:rsidR="00981EBC" w:rsidRDefault="00981EBC" w:rsidP="00981EBC">
      <w:bookmarkStart w:id="72" w:name="_Toc299896734"/>
      <w:r>
        <w:t xml:space="preserve">The </w:t>
      </w:r>
      <w:r w:rsidRPr="00106402">
        <w:rPr>
          <w:rStyle w:val="ConstantWidth"/>
        </w:rPr>
        <w:t>–</w:t>
      </w:r>
      <w:r w:rsidR="00106402" w:rsidRPr="00106402">
        <w:rPr>
          <w:rStyle w:val="ConstantWidth"/>
        </w:rPr>
        <w:t>Filter</w:t>
      </w:r>
      <w:r>
        <w:t xml:space="preserve"> parameter of </w:t>
      </w:r>
      <w:r w:rsidRPr="00106402">
        <w:rPr>
          <w:rStyle w:val="ConstantWidth"/>
        </w:rPr>
        <w:t>Get-</w:t>
      </w:r>
      <w:proofErr w:type="spellStart"/>
      <w:r w:rsidRPr="00106402">
        <w:rPr>
          <w:rStyle w:val="ConstantWidth"/>
        </w:rPr>
        <w:t>ADComputer</w:t>
      </w:r>
      <w:proofErr w:type="spellEnd"/>
      <w:r>
        <w:t xml:space="preserve"> </w:t>
      </w:r>
      <w:r w:rsidR="00106402">
        <w:t xml:space="preserve">can be a filter expression.  By creating a filter expression that matches the OU name in the computer’s </w:t>
      </w:r>
      <w:proofErr w:type="spellStart"/>
      <w:r w:rsidR="00106402">
        <w:t>DistinguishedName</w:t>
      </w:r>
      <w:proofErr w:type="spellEnd"/>
      <w:r w:rsidR="00106402">
        <w:t xml:space="preserve"> value</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a </w:t>
      </w:r>
      <w:proofErr w:type="spellStart"/>
      <w:r w:rsidR="00106402">
        <w:t>M</w:t>
      </w:r>
      <w:r w:rsidRPr="00572BF4">
        <w:rPr>
          <w:rStyle w:val="ConstantWidth"/>
        </w:rPr>
        <w:t>icrosoft.ActiveDirectory.Management.ADComputer</w:t>
      </w:r>
      <w:proofErr w:type="spellEnd"/>
      <w:r>
        <w:t xml:space="preserve"> object for every computer in </w:t>
      </w:r>
      <w:r w:rsidR="00106402">
        <w:t>the OU</w:t>
      </w:r>
      <w:r>
        <w:t xml:space="preserve">.  Each object contains the computer host name in the </w:t>
      </w:r>
      <w:proofErr w:type="spellStart"/>
      <w:r w:rsidRPr="00795856">
        <w:rPr>
          <w:rStyle w:val="ConstantWidth"/>
        </w:rPr>
        <w:t>DnsHostName</w:t>
      </w:r>
      <w:proofErr w:type="spellEnd"/>
      <w:r>
        <w:t xml:space="preserve"> property.  The output of </w:t>
      </w:r>
      <w:r w:rsidRPr="00795856">
        <w:rPr>
          <w:rStyle w:val="ConstantWidth"/>
        </w:rPr>
        <w:t>Get-</w:t>
      </w:r>
      <w:proofErr w:type="spellStart"/>
      <w:r w:rsidRPr="00795856">
        <w:rPr>
          <w:rStyle w:val="ConstantWidth"/>
        </w:rPr>
        <w:t>ADComputer</w:t>
      </w:r>
      <w:proofErr w:type="spellEnd"/>
      <w:r>
        <w:t xml:space="preserve"> is piped to the built-in </w:t>
      </w:r>
      <w:r w:rsidRPr="00795856">
        <w:rPr>
          <w:rStyle w:val="ConstantWidth"/>
        </w:rPr>
        <w:t>Select-Object</w:t>
      </w:r>
      <w:r>
        <w:t xml:space="preserve"> </w:t>
      </w:r>
      <w:proofErr w:type="spellStart"/>
      <w:r>
        <w:t>PowerShell</w:t>
      </w:r>
      <w:proofErr w:type="spellEnd"/>
      <w:r>
        <w:t xml:space="preserve"> </w:t>
      </w:r>
      <w:proofErr w:type="spellStart"/>
      <w:r>
        <w:t>cmdlet</w:t>
      </w:r>
      <w:proofErr w:type="spellEnd"/>
      <w:r>
        <w:t xml:space="preserve">; using the </w:t>
      </w:r>
      <w:r w:rsidRPr="00795856">
        <w:rPr>
          <w:rStyle w:val="ConstantWidth"/>
        </w:rPr>
        <w:t>–</w:t>
      </w:r>
      <w:proofErr w:type="spellStart"/>
      <w:r w:rsidRPr="00795856">
        <w:rPr>
          <w:rStyle w:val="ConstantWidth"/>
        </w:rPr>
        <w:t>ExpandProperty</w:t>
      </w:r>
      <w:proofErr w:type="spellEnd"/>
      <w:r>
        <w:t xml:space="preserve"> parameter isolates the </w:t>
      </w:r>
      <w:proofErr w:type="spellStart"/>
      <w:r w:rsidRPr="00795856">
        <w:rPr>
          <w:rStyle w:val="ConstantWidth"/>
        </w:rPr>
        <w:t>DnsHostName</w:t>
      </w:r>
      <w:proofErr w:type="spellEnd"/>
      <w:r>
        <w:t xml:space="preserve"> property on each of the objects.</w:t>
      </w:r>
    </w:p>
    <w:p w:rsidR="00981EBC" w:rsidRDefault="00981EBC" w:rsidP="00981EBC">
      <w:r>
        <w:lastRenderedPageBreak/>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981EBC" w:rsidRDefault="00981EBC" w:rsidP="00981EBC">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PowerShell in Windows Server 2008 R2.  For more information on the Active Directory module please see the following URL: </w:t>
      </w:r>
    </w:p>
    <w:p w:rsidR="00981EBC" w:rsidRPr="008146BC" w:rsidRDefault="00981EBC" w:rsidP="00981EBC">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981EBC" w:rsidRDefault="00981EBC" w:rsidP="00981EBC">
      <w:pPr>
        <w:pStyle w:val="Heading3"/>
      </w:pPr>
      <w:r>
        <w:t>See Also</w:t>
      </w:r>
    </w:p>
    <w:p w:rsidR="00981EBC" w:rsidRDefault="00981EBC" w:rsidP="00981EBC">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981EBC" w:rsidRDefault="00981EBC" w:rsidP="00981EBC">
      <w:pPr>
        <w:pStyle w:val="ListParagraph"/>
        <w:numPr>
          <w:ilvl w:val="0"/>
          <w:numId w:val="3"/>
        </w:numPr>
        <w:rPr>
          <w:rStyle w:val="ConstantWidth"/>
          <w:b/>
        </w:rPr>
      </w:pPr>
      <w:r>
        <w:rPr>
          <w:rStyle w:val="ConstantWidth"/>
          <w:b/>
        </w:rPr>
        <w:t>Get-Help Get-</w:t>
      </w:r>
      <w:proofErr w:type="spellStart"/>
      <w:r>
        <w:rPr>
          <w:rStyle w:val="ConstantWidth"/>
          <w:b/>
        </w:rPr>
        <w:t>ADComputer</w:t>
      </w:r>
      <w:proofErr w:type="spellEnd"/>
    </w:p>
    <w:p w:rsidR="00981EBC" w:rsidRPr="008146BC" w:rsidRDefault="00981EBC" w:rsidP="00981EBC">
      <w:pPr>
        <w:pStyle w:val="ListParagraph"/>
        <w:numPr>
          <w:ilvl w:val="0"/>
          <w:numId w:val="3"/>
        </w:numPr>
        <w:rPr>
          <w:rStyle w:val="ConstantWidth"/>
          <w:b/>
        </w:rPr>
      </w:pPr>
      <w:r w:rsidRPr="008146BC">
        <w:rPr>
          <w:rStyle w:val="ConstantWidth"/>
        </w:rPr>
        <w:t>http://go.microsoft.com/fwlink/?LinkID=139658</w:t>
      </w:r>
    </w:p>
    <w:p w:rsidR="00981EBC" w:rsidRPr="00981EBC" w:rsidRDefault="00C75E63" w:rsidP="00981EBC">
      <w:pPr>
        <w:pStyle w:val="ListParagraph"/>
        <w:numPr>
          <w:ilvl w:val="0"/>
          <w:numId w:val="3"/>
        </w:numPr>
        <w:rPr>
          <w:bCs/>
        </w:rPr>
      </w:pPr>
      <w:r w:rsidRPr="008146BC">
        <w:rPr>
          <w:b/>
          <w:bCs/>
        </w:rPr>
        <w:fldChar w:fldCharType="begin"/>
      </w:r>
      <w:r w:rsidR="00981EBC">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981EBC" w:rsidRPr="008146BC">
        <w:rPr>
          <w:bCs/>
        </w:rPr>
        <w:t xml:space="preserve"> on page </w:t>
      </w:r>
      <w:r w:rsidRPr="008146BC">
        <w:rPr>
          <w:bCs/>
        </w:rPr>
        <w:fldChar w:fldCharType="begin"/>
      </w:r>
      <w:r w:rsidR="00981EBC"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73" w:name="_Toc300146007"/>
      <w:r>
        <w:t>Add Hosts from an Active Directory Group to Server Class White List</w:t>
      </w:r>
      <w:bookmarkEnd w:id="72"/>
      <w:bookmarkEnd w:id="73"/>
    </w:p>
    <w:p w:rsidR="00F52C62" w:rsidRDefault="00F52C62" w:rsidP="00E9677F">
      <w:pPr>
        <w:pStyle w:val="Heading3"/>
      </w:pPr>
      <w:r>
        <w:t>Problem</w:t>
      </w:r>
    </w:p>
    <w:p w:rsidR="000C6618" w:rsidRDefault="00D71348" w:rsidP="00F2704B">
      <w:r>
        <w:t xml:space="preserve">You want to add </w:t>
      </w:r>
      <w:r w:rsidR="000C6618" w:rsidRPr="000C6618">
        <w:t xml:space="preserve">the hosts </w:t>
      </w:r>
      <w:r>
        <w:t>from an Active Directory</w:t>
      </w:r>
      <w:r w:rsidR="000C6618" w:rsidRPr="000C6618">
        <w:t xml:space="preserve"> group to a server class white list</w:t>
      </w:r>
      <w:r>
        <w:t>.</w:t>
      </w:r>
    </w:p>
    <w:p w:rsidR="00F52C62" w:rsidRDefault="00F52C62" w:rsidP="00E9677F">
      <w:pPr>
        <w:pStyle w:val="Heading3"/>
      </w:pPr>
      <w:r>
        <w:t>Solution</w:t>
      </w:r>
    </w:p>
    <w:p w:rsidR="00D71348" w:rsidRPr="00D71348" w:rsidRDefault="00D71348" w:rsidP="00D71348">
      <w:r>
        <w:t>Use the –</w:t>
      </w:r>
      <w:proofErr w:type="spellStart"/>
      <w:r>
        <w:t>LDAPFilter</w:t>
      </w:r>
      <w:proofErr w:type="spellEnd"/>
      <w:r>
        <w:t xml:space="preserve"> parameter of Get-</w:t>
      </w:r>
      <w:proofErr w:type="spellStart"/>
      <w:r>
        <w:t>ADComputer</w:t>
      </w:r>
      <w:proofErr w:type="spellEnd"/>
      <w:r>
        <w:t xml:space="preserve"> to isolate computers from the relevant group.  Pass this list to the </w:t>
      </w:r>
      <w:r w:rsidRPr="00FE3A3A">
        <w:rPr>
          <w:rStyle w:val="ConstantWidth"/>
        </w:rPr>
        <w:t>–Whitelist</w:t>
      </w:r>
      <w:r>
        <w:t xml:space="preserve"> parameter of the </w:t>
      </w:r>
      <w:r w:rsidRPr="00FE3A3A">
        <w:rPr>
          <w:rStyle w:val="ConstantWidth"/>
        </w:rPr>
        <w:t>New-</w:t>
      </w:r>
      <w:proofErr w:type="spellStart"/>
      <w:r w:rsidRPr="00FE3A3A">
        <w:rPr>
          <w:rStyle w:val="ConstantWidth"/>
        </w:rPr>
        <w:t>SplunkServerClass</w:t>
      </w:r>
      <w:proofErr w:type="spellEnd"/>
      <w:r>
        <w:t xml:space="preserve"> </w:t>
      </w:r>
      <w:proofErr w:type="spellStart"/>
      <w:r>
        <w:t>Splunk</w:t>
      </w:r>
      <w:proofErr w:type="spellEnd"/>
      <w:r>
        <w:t xml:space="preserve"> module </w:t>
      </w:r>
      <w:proofErr w:type="spellStart"/>
      <w:r>
        <w:t>cmdlet</w:t>
      </w:r>
      <w:proofErr w:type="spellEnd"/>
      <w:r>
        <w:t>.</w:t>
      </w:r>
    </w:p>
    <w:p w:rsidR="00F2704B" w:rsidRDefault="00F2704B" w:rsidP="00F5219E">
      <w:pPr>
        <w:pStyle w:val="Code"/>
      </w:pPr>
      <w:r>
        <w:t xml:space="preserve">PS &gt; </w:t>
      </w:r>
      <w:r w:rsidR="00057C05" w:rsidRPr="00F2704B">
        <w:t>$hosts = Get-</w:t>
      </w:r>
      <w:proofErr w:type="spellStart"/>
      <w:r w:rsidR="00057C05" w:rsidRPr="00F2704B">
        <w:t>ADComputer</w:t>
      </w:r>
      <w:proofErr w:type="spellEnd"/>
      <w:r w:rsidR="00057C05" w:rsidRPr="00F2704B">
        <w:t xml:space="preserve"> -</w:t>
      </w:r>
      <w:proofErr w:type="spellStart"/>
      <w:r w:rsidRPr="00F2704B">
        <w:t>LDAP</w:t>
      </w:r>
      <w:r w:rsidR="00057C05" w:rsidRPr="00F2704B">
        <w:t>Filter</w:t>
      </w:r>
      <w:proofErr w:type="spellEnd"/>
      <w:r w:rsidR="00057C05" w:rsidRPr="00F2704B">
        <w:t xml:space="preserve"> </w:t>
      </w:r>
      <w:r>
        <w:t>`</w:t>
      </w:r>
    </w:p>
    <w:p w:rsidR="00F2704B" w:rsidRDefault="00F2704B" w:rsidP="00F5219E">
      <w:pPr>
        <w:pStyle w:val="Code"/>
      </w:pPr>
      <w:r>
        <w:t xml:space="preserve">      </w:t>
      </w:r>
      <w:r w:rsidRPr="00F2704B">
        <w:t>‘(</w:t>
      </w:r>
      <w:proofErr w:type="gramStart"/>
      <w:r w:rsidRPr="00F2704B">
        <w:t>&amp;(</w:t>
      </w:r>
      <w:proofErr w:type="spellStart"/>
      <w:proofErr w:type="gramEnd"/>
      <w:r w:rsidRPr="00F2704B">
        <w:t>objectCategory</w:t>
      </w:r>
      <w:proofErr w:type="spellEnd"/>
      <w:r w:rsidRPr="00F2704B">
        <w:t>=computer)(</w:t>
      </w:r>
      <w:proofErr w:type="spellStart"/>
      <w:r w:rsidRPr="00F2704B">
        <w:t>memberOf</w:t>
      </w:r>
      <w:proofErr w:type="spellEnd"/>
      <w:r w:rsidRPr="00F2704B">
        <w:t>=</w:t>
      </w:r>
      <w:proofErr w:type="spellStart"/>
      <w:r w:rsidRPr="00F2704B">
        <w:t>cn</w:t>
      </w:r>
      <w:proofErr w:type="spellEnd"/>
      <w:r w:rsidRPr="00F2704B">
        <w:t>=</w:t>
      </w:r>
      <w:proofErr w:type="spellStart"/>
      <w:r w:rsidRPr="00F2704B">
        <w:t>TestGroup</w:t>
      </w:r>
      <w:proofErr w:type="spellEnd"/>
      <w:r w:rsidRPr="00F2704B">
        <w:t xml:space="preserve">, </w:t>
      </w:r>
      <w:proofErr w:type="spellStart"/>
      <w:r w:rsidRPr="00F2704B">
        <w:t>ou</w:t>
      </w:r>
      <w:proofErr w:type="spellEnd"/>
      <w:r w:rsidRPr="00F2704B">
        <w:t>=Sales,</w:t>
      </w:r>
      <w:r>
        <w:t xml:space="preserve"> `</w:t>
      </w:r>
    </w:p>
    <w:p w:rsidR="00D71348" w:rsidRDefault="00F2704B" w:rsidP="00F5219E">
      <w:pPr>
        <w:pStyle w:val="Code"/>
      </w:pPr>
      <w:r>
        <w:t xml:space="preserve">      </w:t>
      </w:r>
      <w:r w:rsidRPr="00F2704B">
        <w:t xml:space="preserve"> dc=</w:t>
      </w:r>
      <w:proofErr w:type="spellStart"/>
      <w:r w:rsidRPr="00F2704B">
        <w:t>MyDomain</w:t>
      </w:r>
      <w:proofErr w:type="gramStart"/>
      <w:r w:rsidRPr="00F2704B">
        <w:t>,dc</w:t>
      </w:r>
      <w:proofErr w:type="spellEnd"/>
      <w:proofErr w:type="gramEnd"/>
      <w:r w:rsidRPr="00F2704B">
        <w:t>=com))’</w:t>
      </w:r>
      <w:r w:rsidR="00057C05" w:rsidRPr="00F2704B">
        <w:t xml:space="preserve"> |</w:t>
      </w:r>
      <w:r w:rsidR="00D71348">
        <w:t xml:space="preserve"> `</w:t>
      </w:r>
    </w:p>
    <w:p w:rsidR="00057C05" w:rsidRPr="00F2704B" w:rsidRDefault="00D71348" w:rsidP="00F5219E">
      <w:pPr>
        <w:pStyle w:val="Code"/>
      </w:pPr>
      <w:r>
        <w:t xml:space="preserve">      </w:t>
      </w:r>
      <w:r w:rsidR="00057C05" w:rsidRPr="00F2704B">
        <w:rPr>
          <w:bCs/>
        </w:rPr>
        <w:t>Select-Object</w:t>
      </w:r>
      <w:r w:rsidR="00057C05" w:rsidRPr="00F2704B">
        <w:t xml:space="preserve"> </w:t>
      </w:r>
      <w:r w:rsidR="00057C05" w:rsidRPr="00F2704B">
        <w:rPr>
          <w:i/>
          <w:iCs/>
        </w:rPr>
        <w:t>-</w:t>
      </w:r>
      <w:proofErr w:type="spellStart"/>
      <w:r w:rsidR="00057C05" w:rsidRPr="00F2704B">
        <w:rPr>
          <w:i/>
          <w:iCs/>
        </w:rPr>
        <w:t>ExpandProperty</w:t>
      </w:r>
      <w:proofErr w:type="spellEnd"/>
      <w:r w:rsidR="00057C05" w:rsidRPr="00F2704B">
        <w:t xml:space="preserve"> </w:t>
      </w:r>
      <w:proofErr w:type="spellStart"/>
      <w:r w:rsidR="00057C05" w:rsidRPr="00F2704B">
        <w:t>DnsHostName</w:t>
      </w:r>
      <w:proofErr w:type="spellEnd"/>
    </w:p>
    <w:p w:rsidR="00057C05" w:rsidRDefault="00F2704B" w:rsidP="00F5219E">
      <w:pPr>
        <w:pStyle w:val="Code"/>
      </w:pPr>
      <w:r>
        <w:t xml:space="preserve">PS &gt; </w:t>
      </w:r>
      <w:r w:rsidR="00057C05" w:rsidRPr="00F2704B">
        <w:t>New-</w:t>
      </w:r>
      <w:proofErr w:type="spellStart"/>
      <w:r w:rsidR="00057C05" w:rsidRPr="00F2704B">
        <w:t>SplunkServerClass</w:t>
      </w:r>
      <w:proofErr w:type="spellEnd"/>
      <w:r w:rsidR="00057C05" w:rsidRPr="00F2704B">
        <w:t xml:space="preserve"> -Name </w:t>
      </w:r>
      <w:proofErr w:type="spellStart"/>
      <w:r>
        <w:t>Gp</w:t>
      </w:r>
      <w:r w:rsidR="00057C05" w:rsidRPr="00F2704B">
        <w:t>WhiteList</w:t>
      </w:r>
      <w:proofErr w:type="spellEnd"/>
      <w:r w:rsidR="00057C05" w:rsidRPr="00F2704B">
        <w:t xml:space="preserve"> -</w:t>
      </w:r>
      <w:proofErr w:type="spellStart"/>
      <w:r w:rsidR="00057C05" w:rsidRPr="00F2704B">
        <w:t>FilterType</w:t>
      </w:r>
      <w:proofErr w:type="spellEnd"/>
      <w:r w:rsidR="00057C05" w:rsidRPr="00F2704B">
        <w:t xml:space="preserve"> </w:t>
      </w:r>
      <w:proofErr w:type="spellStart"/>
      <w:r w:rsidR="00057C05" w:rsidRPr="00F2704B">
        <w:t>WhiteList</w:t>
      </w:r>
      <w:proofErr w:type="spellEnd"/>
      <w:r w:rsidR="00057C05" w:rsidRPr="00F2704B">
        <w:t xml:space="preserve"> -</w:t>
      </w:r>
      <w:proofErr w:type="spellStart"/>
      <w:r w:rsidR="00057C05" w:rsidRPr="00F2704B">
        <w:t>WhiteList</w:t>
      </w:r>
      <w:proofErr w:type="spellEnd"/>
      <w:r w:rsidR="00057C05" w:rsidRPr="00F2704B">
        <w:t xml:space="preserve"> $hosts</w:t>
      </w:r>
    </w:p>
    <w:p w:rsidR="00F2704B" w:rsidRPr="00F2704B" w:rsidRDefault="00F2704B" w:rsidP="00F5219E">
      <w:pPr>
        <w:pStyle w:val="Code"/>
        <w:rPr>
          <w:rFonts w:asciiTheme="minorHAnsi" w:hAnsiTheme="minorHAnsi" w:cstheme="minorHAnsi"/>
        </w:rPr>
      </w:pPr>
      <w:r>
        <w:t>…</w:t>
      </w:r>
    </w:p>
    <w:p w:rsidR="00053BE2" w:rsidRDefault="00053BE2" w:rsidP="00E9677F">
      <w:pPr>
        <w:pStyle w:val="Heading3"/>
      </w:pPr>
      <w:r>
        <w:t>Discussion</w:t>
      </w:r>
    </w:p>
    <w:p w:rsidR="00D71348" w:rsidRDefault="00D71348" w:rsidP="00D71348">
      <w:bookmarkStart w:id="74" w:name="_Toc299896735"/>
      <w:r>
        <w:t xml:space="preserve">The </w:t>
      </w:r>
      <w:r w:rsidRPr="00106402">
        <w:rPr>
          <w:rStyle w:val="ConstantWidth"/>
        </w:rPr>
        <w:t>–</w:t>
      </w:r>
      <w:proofErr w:type="spellStart"/>
      <w:r>
        <w:rPr>
          <w:rStyle w:val="ConstantWidth"/>
        </w:rPr>
        <w:t>LDAP</w:t>
      </w:r>
      <w:r w:rsidRPr="00106402">
        <w:rPr>
          <w:rStyle w:val="ConstantWidth"/>
        </w:rPr>
        <w:t>Filter</w:t>
      </w:r>
      <w:proofErr w:type="spellEnd"/>
      <w:r>
        <w:t xml:space="preserve"> parameter of </w:t>
      </w:r>
      <w:r w:rsidRPr="00106402">
        <w:rPr>
          <w:rStyle w:val="ConstantWidth"/>
        </w:rPr>
        <w:t>Get-</w:t>
      </w:r>
      <w:proofErr w:type="spellStart"/>
      <w:r w:rsidRPr="00106402">
        <w:rPr>
          <w:rStyle w:val="ConstantWidth"/>
        </w:rPr>
        <w:t>ADComputer</w:t>
      </w:r>
      <w:proofErr w:type="spellEnd"/>
      <w:r>
        <w:t xml:space="preserve"> accepts an LDAP search filter as defined in RFC2254.  </w:t>
      </w:r>
      <w:r w:rsidR="00402AE7">
        <w:t xml:space="preserve">Using </w:t>
      </w:r>
      <w:r>
        <w:t xml:space="preserve">a filter expression that matches computers in the Active Directory group,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return</w:t>
      </w:r>
      <w:r w:rsidR="00402AE7">
        <w:t>s</w:t>
      </w:r>
      <w:r>
        <w:t xml:space="preserve"> a </w:t>
      </w:r>
      <w:proofErr w:type="spellStart"/>
      <w:r>
        <w:t>M</w:t>
      </w:r>
      <w:r w:rsidRPr="00572BF4">
        <w:rPr>
          <w:rStyle w:val="ConstantWidth"/>
        </w:rPr>
        <w:t>icrosoft.ActiveDirectory.Management.ADComputer</w:t>
      </w:r>
      <w:proofErr w:type="spellEnd"/>
      <w:r>
        <w:t xml:space="preserve"> object for every computer in the </w:t>
      </w:r>
      <w:r w:rsidR="00402AE7">
        <w:t>group</w:t>
      </w:r>
      <w:r>
        <w:t xml:space="preserve">.  Each object contains the computer host name in the </w:t>
      </w:r>
      <w:proofErr w:type="spellStart"/>
      <w:r w:rsidRPr="00795856">
        <w:rPr>
          <w:rStyle w:val="ConstantWidth"/>
        </w:rPr>
        <w:t>DnsHostName</w:t>
      </w:r>
      <w:proofErr w:type="spellEnd"/>
      <w:r>
        <w:t xml:space="preserve"> property.  The output of </w:t>
      </w:r>
      <w:r w:rsidRPr="00795856">
        <w:rPr>
          <w:rStyle w:val="ConstantWidth"/>
        </w:rPr>
        <w:t>Get-</w:t>
      </w:r>
      <w:proofErr w:type="spellStart"/>
      <w:r w:rsidRPr="00795856">
        <w:rPr>
          <w:rStyle w:val="ConstantWidth"/>
        </w:rPr>
        <w:t>ADComputer</w:t>
      </w:r>
      <w:proofErr w:type="spellEnd"/>
      <w:r>
        <w:t xml:space="preserve"> is piped to the built-in </w:t>
      </w:r>
      <w:r w:rsidRPr="00795856">
        <w:rPr>
          <w:rStyle w:val="ConstantWidth"/>
        </w:rPr>
        <w:t>Select-Object</w:t>
      </w:r>
      <w:r>
        <w:t xml:space="preserve"> </w:t>
      </w:r>
      <w:proofErr w:type="spellStart"/>
      <w:r>
        <w:t>PowerShell</w:t>
      </w:r>
      <w:proofErr w:type="spellEnd"/>
      <w:r>
        <w:t xml:space="preserve"> </w:t>
      </w:r>
      <w:proofErr w:type="spellStart"/>
      <w:r>
        <w:t>cmdlet</w:t>
      </w:r>
      <w:proofErr w:type="spellEnd"/>
      <w:r>
        <w:t xml:space="preserve">; using the </w:t>
      </w:r>
      <w:r w:rsidRPr="00795856">
        <w:rPr>
          <w:rStyle w:val="ConstantWidth"/>
        </w:rPr>
        <w:t>–</w:t>
      </w:r>
      <w:proofErr w:type="spellStart"/>
      <w:r w:rsidRPr="00795856">
        <w:rPr>
          <w:rStyle w:val="ConstantWidth"/>
        </w:rPr>
        <w:t>ExpandProperty</w:t>
      </w:r>
      <w:proofErr w:type="spellEnd"/>
      <w:r>
        <w:t xml:space="preserve"> parameter isolates the </w:t>
      </w:r>
      <w:proofErr w:type="spellStart"/>
      <w:r w:rsidRPr="00795856">
        <w:rPr>
          <w:rStyle w:val="ConstantWidth"/>
        </w:rPr>
        <w:t>DnsHostName</w:t>
      </w:r>
      <w:proofErr w:type="spellEnd"/>
      <w:r>
        <w:t xml:space="preserve"> property on each of the objects.</w:t>
      </w:r>
    </w:p>
    <w:p w:rsidR="00D71348" w:rsidRDefault="00D71348" w:rsidP="00D71348">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D71348" w:rsidRDefault="00D71348" w:rsidP="00D71348">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PowerShell in Windows Server 2008 R2.  For more information on the Active Directory module please see the following URL: </w:t>
      </w:r>
    </w:p>
    <w:p w:rsidR="00D71348" w:rsidRPr="008146BC" w:rsidRDefault="00D71348" w:rsidP="00D71348">
      <w:pPr>
        <w:pStyle w:val="ListParagraph"/>
        <w:numPr>
          <w:ilvl w:val="0"/>
          <w:numId w:val="3"/>
        </w:numPr>
        <w:rPr>
          <w:rStyle w:val="ConstantWidth"/>
          <w:rFonts w:asciiTheme="minorHAnsi" w:hAnsiTheme="minorHAnsi" w:cstheme="minorBidi"/>
        </w:rPr>
      </w:pPr>
      <w:r w:rsidRPr="008146BC">
        <w:rPr>
          <w:rStyle w:val="ConstantWidth"/>
        </w:rPr>
        <w:lastRenderedPageBreak/>
        <w:t>http://go.microsoft.com/fwlink/?LinkID=139658</w:t>
      </w:r>
    </w:p>
    <w:p w:rsidR="00402AE7" w:rsidRDefault="00402AE7" w:rsidP="00402AE7">
      <w:r>
        <w:t>For more information about LDAP search filters, please see:</w:t>
      </w:r>
    </w:p>
    <w:p w:rsidR="00402AE7" w:rsidRPr="00402AE7" w:rsidRDefault="00402AE7" w:rsidP="00402AE7">
      <w:pPr>
        <w:pStyle w:val="ListParagraph"/>
        <w:numPr>
          <w:ilvl w:val="0"/>
          <w:numId w:val="4"/>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4"/>
        </w:numPr>
        <w:rPr>
          <w:rStyle w:val="ConstantWidth"/>
        </w:rPr>
      </w:pPr>
      <w:r w:rsidRPr="00402AE7">
        <w:rPr>
          <w:rStyle w:val="ConstantWidth"/>
        </w:rPr>
        <w:t>http://www.ietf.org/rfc/rfc2254.txt</w:t>
      </w:r>
    </w:p>
    <w:p w:rsidR="00D71348" w:rsidRDefault="00D71348" w:rsidP="00D71348">
      <w:pPr>
        <w:pStyle w:val="Heading3"/>
      </w:pPr>
      <w:r>
        <w:t>See Also</w:t>
      </w:r>
    </w:p>
    <w:p w:rsidR="00D71348" w:rsidRDefault="00D71348" w:rsidP="00D71348">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D71348" w:rsidRDefault="00D71348" w:rsidP="00D71348">
      <w:pPr>
        <w:pStyle w:val="ListParagraph"/>
        <w:numPr>
          <w:ilvl w:val="0"/>
          <w:numId w:val="3"/>
        </w:numPr>
        <w:rPr>
          <w:rStyle w:val="ConstantWidth"/>
          <w:b/>
        </w:rPr>
      </w:pPr>
      <w:r>
        <w:rPr>
          <w:rStyle w:val="ConstantWidth"/>
          <w:b/>
        </w:rPr>
        <w:t>Get-Help Get-</w:t>
      </w:r>
      <w:proofErr w:type="spellStart"/>
      <w:r>
        <w:rPr>
          <w:rStyle w:val="ConstantWidth"/>
          <w:b/>
        </w:rPr>
        <w:t>ADComputer</w:t>
      </w:r>
      <w:proofErr w:type="spellEnd"/>
    </w:p>
    <w:p w:rsidR="00D71348" w:rsidRPr="00402AE7" w:rsidRDefault="00D71348" w:rsidP="00D71348">
      <w:pPr>
        <w:pStyle w:val="ListParagraph"/>
        <w:numPr>
          <w:ilvl w:val="0"/>
          <w:numId w:val="3"/>
        </w:numPr>
        <w:rPr>
          <w:rStyle w:val="ConstantWidth"/>
          <w:b/>
        </w:rPr>
      </w:pPr>
      <w:r w:rsidRPr="008146BC">
        <w:rPr>
          <w:rStyle w:val="ConstantWidth"/>
        </w:rPr>
        <w:t>http://go.microsoft.com/fwlink/?LinkID=139658</w:t>
      </w:r>
    </w:p>
    <w:p w:rsidR="00402AE7" w:rsidRPr="00402AE7" w:rsidRDefault="00402AE7" w:rsidP="00402AE7">
      <w:pPr>
        <w:pStyle w:val="ListParagraph"/>
        <w:numPr>
          <w:ilvl w:val="0"/>
          <w:numId w:val="3"/>
        </w:numPr>
        <w:rPr>
          <w:rStyle w:val="ConstantWidth"/>
        </w:rPr>
      </w:pPr>
      <w:r w:rsidRPr="00402AE7">
        <w:rPr>
          <w:rStyle w:val="ConstantWidth"/>
        </w:rPr>
        <w:t>http://msdn.microsoft.com/en-us/library/aa746475.aspx</w:t>
      </w:r>
    </w:p>
    <w:p w:rsidR="00402AE7" w:rsidRPr="00402AE7" w:rsidRDefault="00402AE7" w:rsidP="00402AE7">
      <w:pPr>
        <w:pStyle w:val="ListParagraph"/>
        <w:numPr>
          <w:ilvl w:val="0"/>
          <w:numId w:val="3"/>
        </w:numPr>
        <w:rPr>
          <w:rStyle w:val="ConstantWidth"/>
        </w:rPr>
      </w:pPr>
      <w:r w:rsidRPr="00402AE7">
        <w:rPr>
          <w:rStyle w:val="ConstantWidth"/>
        </w:rPr>
        <w:t>http://www.ietf.org/rfc/rfc2254.txt</w:t>
      </w:r>
    </w:p>
    <w:p w:rsidR="00D71348" w:rsidRPr="00981EBC" w:rsidRDefault="00C75E63" w:rsidP="00D71348">
      <w:pPr>
        <w:pStyle w:val="ListParagraph"/>
        <w:numPr>
          <w:ilvl w:val="0"/>
          <w:numId w:val="3"/>
        </w:numPr>
        <w:rPr>
          <w:bCs/>
        </w:rPr>
      </w:pPr>
      <w:r w:rsidRPr="008146BC">
        <w:rPr>
          <w:b/>
          <w:bCs/>
        </w:rPr>
        <w:fldChar w:fldCharType="begin"/>
      </w:r>
      <w:r w:rsidR="00D71348">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D71348" w:rsidRPr="008146BC">
        <w:rPr>
          <w:bCs/>
        </w:rPr>
        <w:t xml:space="preserve"> on page </w:t>
      </w:r>
      <w:r w:rsidRPr="008146BC">
        <w:rPr>
          <w:bCs/>
        </w:rPr>
        <w:fldChar w:fldCharType="begin"/>
      </w:r>
      <w:r w:rsidR="00D71348"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F52C62" w:rsidRDefault="00436981" w:rsidP="00E9677F">
      <w:pPr>
        <w:pStyle w:val="Heading2"/>
      </w:pPr>
      <w:bookmarkStart w:id="75" w:name="_Toc299896736"/>
      <w:bookmarkStart w:id="76" w:name="_Toc300146009"/>
      <w:bookmarkEnd w:id="74"/>
      <w:r>
        <w:t>Add List of Hosts from Splunk Search to Server Class White List</w:t>
      </w:r>
      <w:bookmarkEnd w:id="75"/>
      <w:bookmarkEnd w:id="76"/>
    </w:p>
    <w:p w:rsidR="00F52C62" w:rsidRDefault="00F52C62" w:rsidP="00E9677F">
      <w:pPr>
        <w:pStyle w:val="Heading3"/>
      </w:pPr>
      <w:r>
        <w:t>Problem</w:t>
      </w:r>
    </w:p>
    <w:p w:rsidR="000C6618" w:rsidRDefault="00FA29CD" w:rsidP="00FA29CD">
      <w:r>
        <w:t>You want to create a whitelist server class based on the results of a Splunk search.</w:t>
      </w:r>
    </w:p>
    <w:p w:rsidR="00053BE2" w:rsidRDefault="00053BE2" w:rsidP="00E9677F">
      <w:pPr>
        <w:pStyle w:val="Heading3"/>
      </w:pPr>
      <w:r>
        <w:t>Solution</w:t>
      </w:r>
    </w:p>
    <w:p w:rsidR="001050C7" w:rsidRDefault="00D7094D" w:rsidP="00D7094D">
      <w:r>
        <w:t xml:space="preserve">Use the </w:t>
      </w:r>
      <w:proofErr w:type="spellStart"/>
      <w:r>
        <w:t>Splunk</w:t>
      </w:r>
      <w:proofErr w:type="spellEnd"/>
      <w:r>
        <w:t xml:space="preserve">-Search </w:t>
      </w:r>
      <w:proofErr w:type="spellStart"/>
      <w:r>
        <w:t>cmdlet</w:t>
      </w:r>
      <w:proofErr w:type="spellEnd"/>
      <w:r>
        <w:t xml:space="preserve"> to obtain the relevant search results</w:t>
      </w:r>
      <w:r w:rsidR="001050C7">
        <w:t xml:space="preserve"> (see </w:t>
      </w:r>
      <w:r w:rsidR="00C75E63">
        <w:fldChar w:fldCharType="begin"/>
      </w:r>
      <w:r w:rsidR="001050C7">
        <w:instrText xml:space="preserve"> REF _Ref299893240 \h </w:instrText>
      </w:r>
      <w:r w:rsidR="00C75E63">
        <w:fldChar w:fldCharType="separate"/>
      </w:r>
      <w:r w:rsidR="005717F0">
        <w:t>View Event Data in a Table</w:t>
      </w:r>
      <w:r w:rsidR="00C75E63">
        <w:fldChar w:fldCharType="end"/>
      </w:r>
      <w:r w:rsidR="001050C7">
        <w:t xml:space="preserve"> on page </w:t>
      </w:r>
      <w:r w:rsidR="00C75E63">
        <w:fldChar w:fldCharType="begin"/>
      </w:r>
      <w:r w:rsidR="001050C7">
        <w:instrText xml:space="preserve"> PAGEREF _Ref299893240 \h </w:instrText>
      </w:r>
      <w:r w:rsidR="00C75E63">
        <w:fldChar w:fldCharType="separate"/>
      </w:r>
      <w:r w:rsidR="005717F0">
        <w:rPr>
          <w:noProof/>
        </w:rPr>
        <w:t>19</w:t>
      </w:r>
      <w:r w:rsidR="00C75E63">
        <w:fldChar w:fldCharType="end"/>
      </w:r>
      <w:r w:rsidR="001050C7">
        <w:t xml:space="preserve"> for details on using Splunk-Search)</w:t>
      </w:r>
      <w:r>
        <w:t xml:space="preserve">.  </w:t>
      </w:r>
      <w:r w:rsidR="00DC34FF">
        <w:t xml:space="preserve">Pipe these results to the standard </w:t>
      </w:r>
      <w:proofErr w:type="spellStart"/>
      <w:r w:rsidR="00DC34FF">
        <w:t>PowerShell</w:t>
      </w:r>
      <w:proofErr w:type="spellEnd"/>
      <w:r w:rsidR="00DC34FF">
        <w:t xml:space="preserve"> </w:t>
      </w:r>
      <w:r w:rsidR="00DC34FF" w:rsidRPr="00DC34FF">
        <w:rPr>
          <w:rStyle w:val="ConstantWidth"/>
        </w:rPr>
        <w:t>Select-Object</w:t>
      </w:r>
      <w:r w:rsidR="00DC34FF">
        <w:t xml:space="preserve"> </w:t>
      </w:r>
      <w:proofErr w:type="spellStart"/>
      <w:r w:rsidR="00DC34FF">
        <w:t>cmdlet</w:t>
      </w:r>
      <w:proofErr w:type="spellEnd"/>
      <w:r w:rsidR="00DC34FF">
        <w:t xml:space="preserve">, using the </w:t>
      </w:r>
      <w:r w:rsidR="00DC34FF" w:rsidRPr="00DC34FF">
        <w:rPr>
          <w:rStyle w:val="ConstantWidth"/>
        </w:rPr>
        <w:t>–</w:t>
      </w:r>
      <w:proofErr w:type="spellStart"/>
      <w:r w:rsidR="00DC34FF" w:rsidRPr="00DC34FF">
        <w:rPr>
          <w:rStyle w:val="ConstantWidth"/>
        </w:rPr>
        <w:t>ExpandProperty</w:t>
      </w:r>
      <w:proofErr w:type="spellEnd"/>
      <w:r w:rsidR="00DC34FF">
        <w:t xml:space="preserve"> and </w:t>
      </w:r>
      <w:r w:rsidR="00DC34FF" w:rsidRPr="00DC34FF">
        <w:rPr>
          <w:rStyle w:val="ConstantWidth"/>
        </w:rPr>
        <w:t>–Unique</w:t>
      </w:r>
      <w:r w:rsidR="00DC34FF">
        <w:t xml:space="preserve"> parameters to i</w:t>
      </w:r>
      <w:r>
        <w:t>solate unique</w:t>
      </w:r>
      <w:r w:rsidR="00DC34FF">
        <w:t xml:space="preserve"> values of </w:t>
      </w:r>
      <w:r>
        <w:t xml:space="preserve">the </w:t>
      </w:r>
      <w:r w:rsidRPr="001050C7">
        <w:rPr>
          <w:rStyle w:val="ConstantWidth"/>
        </w:rPr>
        <w:t>Host</w:t>
      </w:r>
      <w:r>
        <w:t xml:space="preserve"> property</w:t>
      </w:r>
      <w:r w:rsidR="001050C7">
        <w:t>:</w:t>
      </w:r>
    </w:p>
    <w:p w:rsidR="001050C7" w:rsidRDefault="001050C7" w:rsidP="001050C7">
      <w:pPr>
        <w:pStyle w:val="CodeTemplate"/>
      </w:pPr>
      <w:r>
        <w:t>Select-Object –</w:t>
      </w:r>
      <w:proofErr w:type="spellStart"/>
      <w:r>
        <w:t>ExpandProperty</w:t>
      </w:r>
      <w:proofErr w:type="spellEnd"/>
      <w:r>
        <w:t xml:space="preserve"> Host -Unique</w:t>
      </w:r>
    </w:p>
    <w:p w:rsidR="00D7094D" w:rsidRDefault="001050C7" w:rsidP="00D7094D">
      <w:r>
        <w:t>Pass the resulting</w:t>
      </w:r>
      <w:r w:rsidR="00D7094D">
        <w:t xml:space="preserve"> list to the </w:t>
      </w:r>
      <w:r w:rsidR="00D7094D" w:rsidRPr="00FE3A3A">
        <w:rPr>
          <w:rStyle w:val="ConstantWidth"/>
        </w:rPr>
        <w:t>–Whitelist</w:t>
      </w:r>
      <w:r w:rsidR="00D7094D">
        <w:t xml:space="preserve"> parameter of the </w:t>
      </w:r>
      <w:r w:rsidR="00D7094D" w:rsidRPr="00FE3A3A">
        <w:rPr>
          <w:rStyle w:val="ConstantWidth"/>
        </w:rPr>
        <w:t>New-</w:t>
      </w:r>
      <w:proofErr w:type="spellStart"/>
      <w:r w:rsidR="00D7094D" w:rsidRPr="00FE3A3A">
        <w:rPr>
          <w:rStyle w:val="ConstantWidth"/>
        </w:rPr>
        <w:t>SplunkServerClass</w:t>
      </w:r>
      <w:proofErr w:type="spellEnd"/>
      <w:r w:rsidR="00D7094D">
        <w:t xml:space="preserve"> </w:t>
      </w:r>
      <w:proofErr w:type="spellStart"/>
      <w:r w:rsidR="00D7094D">
        <w:t>Splunk</w:t>
      </w:r>
      <w:proofErr w:type="spellEnd"/>
      <w:r w:rsidR="00D7094D">
        <w:t xml:space="preserve"> module </w:t>
      </w:r>
      <w:proofErr w:type="spellStart"/>
      <w:r w:rsidR="00D7094D">
        <w:t>cmdlet</w:t>
      </w:r>
      <w:proofErr w:type="spellEnd"/>
      <w:r w:rsidR="00D7094D">
        <w:t>.</w:t>
      </w:r>
    </w:p>
    <w:p w:rsidR="00DC34FF" w:rsidRPr="00D7094D" w:rsidRDefault="00DC34FF" w:rsidP="00D7094D">
      <w:r>
        <w:t>This example searches the current Splunk instance for the string “IIS”.  The results of the search are used as the basis for a new whitelist server class named “</w:t>
      </w:r>
      <w:proofErr w:type="spellStart"/>
      <w:r>
        <w:t>IISWhiteList</w:t>
      </w:r>
      <w:proofErr w:type="spellEnd"/>
      <w:r>
        <w:t>”:</w:t>
      </w:r>
    </w:p>
    <w:p w:rsidR="00D7094D" w:rsidRDefault="00D7094D" w:rsidP="00F5219E">
      <w:pPr>
        <w:pStyle w:val="Code"/>
      </w:pPr>
      <w:r w:rsidRPr="00D7094D">
        <w:t xml:space="preserve">PS &gt; </w:t>
      </w:r>
      <w:r w:rsidR="00057C05" w:rsidRPr="00D7094D">
        <w:t>$hosts = Search-Splunk -Search "</w:t>
      </w:r>
      <w:r w:rsidR="00DC34FF">
        <w:t>IIS</w:t>
      </w:r>
      <w:r w:rsidR="00057C05" w:rsidRPr="00D7094D">
        <w:t xml:space="preserve">" | </w:t>
      </w:r>
      <w:r>
        <w:t>`</w:t>
      </w:r>
    </w:p>
    <w:p w:rsidR="00D7094D" w:rsidRPr="00D7094D" w:rsidRDefault="00D7094D" w:rsidP="00F5219E">
      <w:pPr>
        <w:pStyle w:val="Code"/>
      </w:pPr>
      <w:r>
        <w:t xml:space="preserve">      </w:t>
      </w:r>
      <w:r w:rsidR="00057C05" w:rsidRPr="00D7094D">
        <w:rPr>
          <w:bCs/>
        </w:rPr>
        <w:t>Select-Object</w:t>
      </w:r>
      <w:r w:rsidR="00057C05" w:rsidRPr="00D7094D">
        <w:t xml:space="preserve"> </w:t>
      </w:r>
      <w:r w:rsidR="00057C05" w:rsidRPr="00D7094D">
        <w:rPr>
          <w:iCs/>
        </w:rPr>
        <w:t>-</w:t>
      </w:r>
      <w:proofErr w:type="spellStart"/>
      <w:r w:rsidR="00057C05" w:rsidRPr="00D7094D">
        <w:rPr>
          <w:iCs/>
        </w:rPr>
        <w:t>ExpandProperty</w:t>
      </w:r>
      <w:proofErr w:type="spellEnd"/>
      <w:r w:rsidR="00057C05" w:rsidRPr="00D7094D">
        <w:t xml:space="preserve"> Host</w:t>
      </w:r>
      <w:r>
        <w:t xml:space="preserve"> -Unique</w:t>
      </w:r>
    </w:p>
    <w:p w:rsidR="00057C05" w:rsidRDefault="00DC34FF" w:rsidP="00F5219E">
      <w:pPr>
        <w:pStyle w:val="Code"/>
      </w:pPr>
      <w:r>
        <w:t xml:space="preserve">PS &gt; </w:t>
      </w:r>
      <w:r w:rsidR="00057C05" w:rsidRPr="00D7094D">
        <w:t>New-</w:t>
      </w:r>
      <w:proofErr w:type="spellStart"/>
      <w:r w:rsidR="00057C05" w:rsidRPr="00D7094D">
        <w:t>SplunkServerClass</w:t>
      </w:r>
      <w:proofErr w:type="spellEnd"/>
      <w:r w:rsidR="00057C05" w:rsidRPr="00D7094D">
        <w:t xml:space="preserve"> -Name </w:t>
      </w:r>
      <w:proofErr w:type="spellStart"/>
      <w:r>
        <w:t>IIS</w:t>
      </w:r>
      <w:r w:rsidR="00057C05" w:rsidRPr="00D7094D">
        <w:t>WhiteList</w:t>
      </w:r>
      <w:proofErr w:type="spellEnd"/>
      <w:r w:rsidR="00057C05" w:rsidRPr="00D7094D">
        <w:t xml:space="preserve"> -</w:t>
      </w:r>
      <w:proofErr w:type="spellStart"/>
      <w:r w:rsidR="00057C05" w:rsidRPr="00D7094D">
        <w:t>FilterType</w:t>
      </w:r>
      <w:proofErr w:type="spellEnd"/>
      <w:r w:rsidR="00057C05" w:rsidRPr="00D7094D">
        <w:t xml:space="preserve"> </w:t>
      </w:r>
      <w:proofErr w:type="spellStart"/>
      <w:r w:rsidR="00057C05" w:rsidRPr="00D7094D">
        <w:t>WhiteList</w:t>
      </w:r>
      <w:proofErr w:type="spellEnd"/>
      <w:r w:rsidR="00057C05" w:rsidRPr="00D7094D">
        <w:t xml:space="preserve"> -</w:t>
      </w:r>
      <w:proofErr w:type="spellStart"/>
      <w:r w:rsidR="00057C05" w:rsidRPr="00D7094D">
        <w:t>WhiteList</w:t>
      </w:r>
      <w:proofErr w:type="spellEnd"/>
      <w:r w:rsidR="00057C05" w:rsidRPr="00D7094D">
        <w:t xml:space="preserve"> $hosts</w:t>
      </w:r>
    </w:p>
    <w:p w:rsidR="00DC34FF" w:rsidRPr="00D7094D" w:rsidRDefault="00DC34FF" w:rsidP="00F5219E">
      <w:pPr>
        <w:pStyle w:val="Code"/>
      </w:pPr>
      <w:r>
        <w:t>…</w:t>
      </w:r>
    </w:p>
    <w:p w:rsidR="00053BE2" w:rsidRDefault="00053BE2" w:rsidP="00E9677F">
      <w:pPr>
        <w:pStyle w:val="Heading3"/>
      </w:pPr>
      <w:r>
        <w:t>Discussion</w:t>
      </w:r>
    </w:p>
    <w:p w:rsidR="001050C7" w:rsidRDefault="001050C7" w:rsidP="001050C7">
      <w:bookmarkStart w:id="77" w:name="_Toc299896737"/>
      <w:r>
        <w:t xml:space="preserve">The </w:t>
      </w:r>
      <w:r w:rsidRPr="00515736">
        <w:rPr>
          <w:rStyle w:val="ConstantWidth"/>
        </w:rPr>
        <w:t>Search-</w:t>
      </w:r>
      <w:proofErr w:type="spellStart"/>
      <w:r w:rsidRPr="00515736">
        <w:rPr>
          <w:rStyle w:val="ConstantWidth"/>
        </w:rPr>
        <w:t>Splunk</w:t>
      </w:r>
      <w:proofErr w:type="spellEnd"/>
      <w:r>
        <w:t xml:space="preserve"> </w:t>
      </w:r>
      <w:proofErr w:type="spellStart"/>
      <w:r>
        <w:t>cmdlet</w:t>
      </w:r>
      <w:proofErr w:type="spellEnd"/>
      <w:r>
        <w:t xml:space="preserve"> returns a </w:t>
      </w:r>
      <w:proofErr w:type="spellStart"/>
      <w:r w:rsidRPr="00515736">
        <w:rPr>
          <w:rStyle w:val="ConstantWidth"/>
        </w:rPr>
        <w:t>Splunk.SDK.Search.OneshotResult</w:t>
      </w:r>
      <w:proofErr w:type="spellEnd"/>
      <w:r>
        <w:t xml:space="preserve"> object for each search result.  Each of these objects exposes a Host property that identifies the computer that sourced the event matching the search.</w:t>
      </w:r>
    </w:p>
    <w:p w:rsidR="00DC34FF" w:rsidRDefault="009542F9" w:rsidP="00DC34FF">
      <w:r>
        <w:t xml:space="preserve">Using the </w:t>
      </w:r>
      <w:r w:rsidRPr="009542F9">
        <w:rPr>
          <w:rStyle w:val="ConstantWidth"/>
        </w:rPr>
        <w:t>–Unique</w:t>
      </w:r>
      <w:r>
        <w:t xml:space="preserve"> parameter of </w:t>
      </w:r>
      <w:r w:rsidRPr="00C54679">
        <w:rPr>
          <w:rStyle w:val="ConstantWidth"/>
        </w:rPr>
        <w:t>Select-Object</w:t>
      </w:r>
      <w:r>
        <w:t xml:space="preserve"> ensures that a particular object value appears only once in the pipeline.  As a result, the </w:t>
      </w:r>
      <w:r w:rsidR="00DC34FF" w:rsidRPr="00795856">
        <w:rPr>
          <w:rStyle w:val="ConstantWidth"/>
        </w:rPr>
        <w:t>$hosts</w:t>
      </w:r>
      <w:r w:rsidR="00DC34FF">
        <w:t xml:space="preserve"> variable</w:t>
      </w:r>
      <w:r>
        <w:t xml:space="preserve"> contains a list of unique host names from </w:t>
      </w:r>
      <w:r>
        <w:lastRenderedPageBreak/>
        <w:t>the Splunk search results</w:t>
      </w:r>
      <w:r w:rsidR="00DC34FF">
        <w:t>.  Th</w:t>
      </w:r>
      <w:r>
        <w:t xml:space="preserve">e </w:t>
      </w:r>
      <w:r w:rsidRPr="001A28D4">
        <w:rPr>
          <w:rStyle w:val="ConstantWidth"/>
        </w:rPr>
        <w:t>$host</w:t>
      </w:r>
      <w:r w:rsidR="00DC34FF">
        <w:t xml:space="preserve"> variable is used as the </w:t>
      </w:r>
      <w:r w:rsidR="00DC34FF" w:rsidRPr="00795856">
        <w:rPr>
          <w:rStyle w:val="ConstantWidth"/>
        </w:rPr>
        <w:t>–Whitelist</w:t>
      </w:r>
      <w:r w:rsidR="00DC34FF">
        <w:t xml:space="preserve"> parameter value for the </w:t>
      </w:r>
      <w:r w:rsidR="00DC34FF" w:rsidRPr="00795856">
        <w:rPr>
          <w:rStyle w:val="ConstantWidth"/>
        </w:rPr>
        <w:t>New-</w:t>
      </w:r>
      <w:proofErr w:type="spellStart"/>
      <w:r w:rsidR="00DC34FF" w:rsidRPr="00795856">
        <w:rPr>
          <w:rStyle w:val="ConstantWidth"/>
        </w:rPr>
        <w:t>SplunkServerClass</w:t>
      </w:r>
      <w:proofErr w:type="spellEnd"/>
      <w:r w:rsidR="001A28D4">
        <w:t xml:space="preserve"> </w:t>
      </w:r>
      <w:proofErr w:type="spellStart"/>
      <w:r w:rsidR="001A28D4">
        <w:t>cmdlet</w:t>
      </w:r>
      <w:proofErr w:type="spellEnd"/>
      <w:r w:rsidR="001A28D4">
        <w:t>.</w:t>
      </w:r>
    </w:p>
    <w:p w:rsidR="00DC34FF" w:rsidRDefault="00DC34FF" w:rsidP="00DC34FF">
      <w:pPr>
        <w:pStyle w:val="Heading3"/>
      </w:pPr>
      <w:r>
        <w:t>See Also</w:t>
      </w:r>
    </w:p>
    <w:p w:rsidR="00DC34FF" w:rsidRDefault="00DC34FF" w:rsidP="00DC34FF">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A467AE" w:rsidRDefault="00A467AE" w:rsidP="00DC34FF">
      <w:pPr>
        <w:pStyle w:val="ListParagraph"/>
        <w:numPr>
          <w:ilvl w:val="0"/>
          <w:numId w:val="3"/>
        </w:numPr>
        <w:rPr>
          <w:rStyle w:val="ConstantWidth"/>
          <w:b/>
        </w:rPr>
      </w:pPr>
      <w:r>
        <w:rPr>
          <w:rStyle w:val="ConstantWidth"/>
          <w:b/>
        </w:rPr>
        <w:t>Get-Help Search-Splunk</w:t>
      </w:r>
    </w:p>
    <w:p w:rsidR="00DC34FF" w:rsidRDefault="00DC34FF" w:rsidP="00DC34FF">
      <w:pPr>
        <w:pStyle w:val="ListParagraph"/>
        <w:numPr>
          <w:ilvl w:val="0"/>
          <w:numId w:val="3"/>
        </w:numPr>
        <w:rPr>
          <w:rStyle w:val="ConstantWidth"/>
          <w:b/>
        </w:rPr>
      </w:pPr>
      <w:r>
        <w:rPr>
          <w:rStyle w:val="ConstantWidth"/>
          <w:b/>
        </w:rPr>
        <w:t xml:space="preserve">Get-Help </w:t>
      </w:r>
      <w:r w:rsidR="009542F9">
        <w:rPr>
          <w:rStyle w:val="ConstantWidth"/>
          <w:b/>
        </w:rPr>
        <w:t>Select-Object</w:t>
      </w:r>
    </w:p>
    <w:p w:rsidR="00DC34FF" w:rsidRDefault="00C75E63" w:rsidP="00DC34FF">
      <w:pPr>
        <w:pStyle w:val="ListParagraph"/>
        <w:numPr>
          <w:ilvl w:val="0"/>
          <w:numId w:val="3"/>
        </w:numPr>
        <w:rPr>
          <w:bCs/>
        </w:rPr>
      </w:pPr>
      <w:r w:rsidRPr="008146BC">
        <w:rPr>
          <w:b/>
          <w:bCs/>
        </w:rPr>
        <w:fldChar w:fldCharType="begin"/>
      </w:r>
      <w:r w:rsidR="00DC34FF">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DC34FF" w:rsidRPr="008146BC">
        <w:rPr>
          <w:bCs/>
        </w:rPr>
        <w:t xml:space="preserve"> on page </w:t>
      </w:r>
      <w:r w:rsidRPr="008146BC">
        <w:rPr>
          <w:bCs/>
        </w:rPr>
        <w:fldChar w:fldCharType="begin"/>
      </w:r>
      <w:r w:rsidR="00DC34FF"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p>
    <w:p w:rsidR="009542F9" w:rsidRPr="00981EBC" w:rsidRDefault="00C75E63" w:rsidP="00DC34FF">
      <w:pPr>
        <w:pStyle w:val="ListParagraph"/>
        <w:numPr>
          <w:ilvl w:val="0"/>
          <w:numId w:val="3"/>
        </w:numPr>
        <w:rPr>
          <w:bCs/>
        </w:rPr>
      </w:pPr>
      <w:r>
        <w:fldChar w:fldCharType="begin"/>
      </w:r>
      <w:r w:rsidR="009542F9">
        <w:instrText xml:space="preserve"> REF _Ref299893240 \h </w:instrText>
      </w:r>
      <w:r>
        <w:fldChar w:fldCharType="separate"/>
      </w:r>
      <w:r w:rsidR="005717F0">
        <w:t>View Event Data in a Table</w:t>
      </w:r>
      <w:r>
        <w:fldChar w:fldCharType="end"/>
      </w:r>
      <w:r w:rsidR="009542F9">
        <w:t xml:space="preserve"> on page </w:t>
      </w:r>
      <w:r>
        <w:fldChar w:fldCharType="begin"/>
      </w:r>
      <w:r w:rsidR="009542F9">
        <w:instrText xml:space="preserve"> PAGEREF _Ref299893240 \h </w:instrText>
      </w:r>
      <w:r>
        <w:fldChar w:fldCharType="separate"/>
      </w:r>
      <w:r w:rsidR="005717F0">
        <w:rPr>
          <w:noProof/>
        </w:rPr>
        <w:t>19</w:t>
      </w:r>
      <w:r>
        <w:fldChar w:fldCharType="end"/>
      </w:r>
    </w:p>
    <w:p w:rsidR="00F52C62" w:rsidRDefault="00436981" w:rsidP="00E9677F">
      <w:pPr>
        <w:pStyle w:val="Heading2"/>
      </w:pPr>
      <w:bookmarkStart w:id="78" w:name="_GoBack"/>
      <w:bookmarkStart w:id="79" w:name="_Toc299896739"/>
      <w:bookmarkStart w:id="80" w:name="_Toc300146012"/>
      <w:bookmarkEnd w:id="77"/>
      <w:bookmarkEnd w:id="78"/>
      <w:r>
        <w:t xml:space="preserve">Add a List of VM Host Names from </w:t>
      </w:r>
      <w:proofErr w:type="spellStart"/>
      <w:r>
        <w:t>HyperV</w:t>
      </w:r>
      <w:proofErr w:type="spellEnd"/>
      <w:r>
        <w:t xml:space="preserve"> to a Server Class White List</w:t>
      </w:r>
      <w:bookmarkEnd w:id="79"/>
      <w:bookmarkEnd w:id="80"/>
    </w:p>
    <w:p w:rsidR="00F52C62" w:rsidRDefault="00F52C62" w:rsidP="00E9677F">
      <w:pPr>
        <w:pStyle w:val="Heading3"/>
      </w:pPr>
      <w:r>
        <w:t>Problem</w:t>
      </w:r>
    </w:p>
    <w:p w:rsidR="000C6618" w:rsidRDefault="00C54679" w:rsidP="00A467AE">
      <w:r>
        <w:t xml:space="preserve">You want to query </w:t>
      </w:r>
      <w:r w:rsidR="000C6618" w:rsidRPr="000C6618">
        <w:t>Hyper</w:t>
      </w:r>
      <w:r>
        <w:t>-</w:t>
      </w:r>
      <w:r w:rsidR="000C6618" w:rsidRPr="000C6618">
        <w:t xml:space="preserve">V for </w:t>
      </w:r>
      <w:r>
        <w:t xml:space="preserve">a list of </w:t>
      </w:r>
      <w:r w:rsidR="000C6618" w:rsidRPr="000C6618">
        <w:t>VM host names</w:t>
      </w:r>
      <w:r>
        <w:t xml:space="preserve"> </w:t>
      </w:r>
      <w:r w:rsidR="000C6618" w:rsidRPr="000C6618">
        <w:t>and add them to a server class white list</w:t>
      </w:r>
      <w:r>
        <w:t>.</w:t>
      </w:r>
    </w:p>
    <w:p w:rsidR="00053BE2" w:rsidRDefault="00053BE2" w:rsidP="00E9677F">
      <w:pPr>
        <w:pStyle w:val="Heading3"/>
      </w:pPr>
      <w:r>
        <w:t>Solution</w:t>
      </w:r>
    </w:p>
    <w:p w:rsidR="00C54679" w:rsidRDefault="00C54679" w:rsidP="00C54679">
      <w:r>
        <w:t>Use the Get-</w:t>
      </w:r>
      <w:proofErr w:type="spellStart"/>
      <w:r>
        <w:t>VMHost</w:t>
      </w:r>
      <w:proofErr w:type="spellEnd"/>
      <w:r>
        <w:t xml:space="preserve"> </w:t>
      </w:r>
      <w:proofErr w:type="spellStart"/>
      <w:r>
        <w:t>cmdlet</w:t>
      </w:r>
      <w:proofErr w:type="spellEnd"/>
      <w:r>
        <w:t xml:space="preserve"> from the PowerShell Management Library for Hyper-V to obtain a list of VM host names.</w:t>
      </w:r>
      <w:r w:rsidR="00A467AE">
        <w:t xml:space="preserve">  Isolate the </w:t>
      </w:r>
      <w:proofErr w:type="spellStart"/>
      <w:r w:rsidR="00A467AE">
        <w:t>DnsHostName</w:t>
      </w:r>
      <w:proofErr w:type="spellEnd"/>
      <w:r w:rsidR="00A467AE">
        <w:t xml:space="preserve"> value from each host, p</w:t>
      </w:r>
      <w:r>
        <w:t>ass</w:t>
      </w:r>
      <w:r w:rsidR="00A467AE">
        <w:t>ing</w:t>
      </w:r>
      <w:r>
        <w:t xml:space="preserve"> the resulting list to the </w:t>
      </w:r>
      <w:r w:rsidRPr="00FE3A3A">
        <w:rPr>
          <w:rStyle w:val="ConstantWidth"/>
        </w:rPr>
        <w:t>–Whitelist</w:t>
      </w:r>
      <w:r>
        <w:t xml:space="preserve"> parameter of the </w:t>
      </w:r>
      <w:r w:rsidRPr="00FE3A3A">
        <w:rPr>
          <w:rStyle w:val="ConstantWidth"/>
        </w:rPr>
        <w:t>New-</w:t>
      </w:r>
      <w:proofErr w:type="spellStart"/>
      <w:r w:rsidRPr="00FE3A3A">
        <w:rPr>
          <w:rStyle w:val="ConstantWidth"/>
        </w:rPr>
        <w:t>SplunkServerClass</w:t>
      </w:r>
      <w:proofErr w:type="spellEnd"/>
      <w:r>
        <w:t xml:space="preserve"> </w:t>
      </w:r>
      <w:proofErr w:type="spellStart"/>
      <w:r>
        <w:t>Splunk</w:t>
      </w:r>
      <w:proofErr w:type="spellEnd"/>
      <w:r>
        <w:t xml:space="preserve"> module </w:t>
      </w:r>
      <w:proofErr w:type="spellStart"/>
      <w:r>
        <w:t>cmdlet</w:t>
      </w:r>
      <w:proofErr w:type="spellEnd"/>
      <w:r>
        <w:t>.</w:t>
      </w:r>
    </w:p>
    <w:p w:rsidR="00A467AE" w:rsidRPr="00C54679" w:rsidRDefault="00A467AE" w:rsidP="00C54679">
      <w:r>
        <w:t>This example creates a whitelist server class named “</w:t>
      </w:r>
      <w:proofErr w:type="spellStart"/>
      <w:r>
        <w:t>VMHWhiteList</w:t>
      </w:r>
      <w:proofErr w:type="spellEnd"/>
      <w:r>
        <w:t>”.  The whitelist for the server class contains the complete list of VM hosts from the current Hyper-V site.</w:t>
      </w:r>
    </w:p>
    <w:p w:rsidR="00057C05" w:rsidRPr="00C54679" w:rsidRDefault="00C54679" w:rsidP="00F5219E">
      <w:pPr>
        <w:pStyle w:val="Code"/>
      </w:pPr>
      <w:r w:rsidRPr="00C54679">
        <w:t xml:space="preserve">PS &gt; </w:t>
      </w:r>
      <w:r w:rsidR="00057C05" w:rsidRPr="00C54679">
        <w:t>$hosts = Get-</w:t>
      </w:r>
      <w:proofErr w:type="spellStart"/>
      <w:r w:rsidR="00057C05" w:rsidRPr="00C54679">
        <w:t>VMHost</w:t>
      </w:r>
      <w:proofErr w:type="spellEnd"/>
      <w:r w:rsidR="00057C05" w:rsidRPr="00C54679">
        <w:t xml:space="preserve"> </w:t>
      </w:r>
      <w:r w:rsidRPr="00942676">
        <w:t xml:space="preserve">| </w:t>
      </w:r>
      <w:r w:rsidRPr="00942676">
        <w:rPr>
          <w:bCs/>
        </w:rPr>
        <w:t>Select-Object</w:t>
      </w:r>
      <w:r w:rsidRPr="00942676">
        <w:t xml:space="preserve"> </w:t>
      </w:r>
      <w:r w:rsidRPr="00FE3A3A">
        <w:rPr>
          <w:iCs/>
        </w:rPr>
        <w:t>-</w:t>
      </w:r>
      <w:proofErr w:type="spellStart"/>
      <w:r w:rsidRPr="00FE3A3A">
        <w:rPr>
          <w:iCs/>
        </w:rPr>
        <w:t>ExpandProperty</w:t>
      </w:r>
      <w:proofErr w:type="spellEnd"/>
      <w:r w:rsidRPr="00942676">
        <w:t xml:space="preserve"> </w:t>
      </w:r>
      <w:proofErr w:type="spellStart"/>
      <w:r w:rsidRPr="00942676">
        <w:t>DnsHostName</w:t>
      </w:r>
      <w:proofErr w:type="spellEnd"/>
    </w:p>
    <w:p w:rsidR="000C6618" w:rsidRPr="00C54679" w:rsidRDefault="00C54679" w:rsidP="00F5219E">
      <w:pPr>
        <w:pStyle w:val="Code"/>
      </w:pPr>
      <w:r>
        <w:t xml:space="preserve">PS &gt; </w:t>
      </w:r>
      <w:r w:rsidR="00057C05" w:rsidRPr="00C54679">
        <w:t>New-</w:t>
      </w:r>
      <w:proofErr w:type="spellStart"/>
      <w:r w:rsidR="00057C05" w:rsidRPr="00C54679">
        <w:t>SplunkServerClass</w:t>
      </w:r>
      <w:proofErr w:type="spellEnd"/>
      <w:r w:rsidR="00057C05" w:rsidRPr="00C54679">
        <w:t xml:space="preserve"> -Name </w:t>
      </w:r>
      <w:proofErr w:type="spellStart"/>
      <w:r>
        <w:t>VMH</w:t>
      </w:r>
      <w:r w:rsidR="00057C05" w:rsidRPr="00C54679">
        <w:t>WhiteList</w:t>
      </w:r>
      <w:proofErr w:type="spellEnd"/>
      <w:r w:rsidR="00057C05" w:rsidRPr="00C54679">
        <w:t xml:space="preserve"> -</w:t>
      </w:r>
      <w:proofErr w:type="spellStart"/>
      <w:r w:rsidR="00057C05" w:rsidRPr="00C54679">
        <w:t>FilterType</w:t>
      </w:r>
      <w:proofErr w:type="spellEnd"/>
      <w:r w:rsidR="00057C05" w:rsidRPr="00C54679">
        <w:t xml:space="preserve"> </w:t>
      </w:r>
      <w:proofErr w:type="spellStart"/>
      <w:r w:rsidR="00057C05" w:rsidRPr="00C54679">
        <w:t>WhiteList</w:t>
      </w:r>
      <w:proofErr w:type="spellEnd"/>
      <w:r w:rsidR="00057C05" w:rsidRPr="00C54679">
        <w:t xml:space="preserve"> -</w:t>
      </w:r>
      <w:proofErr w:type="spellStart"/>
      <w:r w:rsidR="00057C05" w:rsidRPr="00C54679">
        <w:t>WhiteList</w:t>
      </w:r>
      <w:proofErr w:type="spellEnd"/>
      <w:r w:rsidR="00057C05" w:rsidRPr="00C54679">
        <w:t xml:space="preserve"> $hosts</w:t>
      </w:r>
    </w:p>
    <w:p w:rsidR="00053BE2" w:rsidRDefault="00053BE2" w:rsidP="00E9677F">
      <w:pPr>
        <w:pStyle w:val="Heading3"/>
      </w:pPr>
      <w:r>
        <w:t>Discussion</w:t>
      </w:r>
    </w:p>
    <w:p w:rsidR="00EC1787" w:rsidRDefault="00A467AE" w:rsidP="00EC1787">
      <w:r>
        <w:t xml:space="preserve">The </w:t>
      </w:r>
      <w:r w:rsidR="00EC1787">
        <w:rPr>
          <w:rStyle w:val="ConstantWidth"/>
        </w:rPr>
        <w:t>Get-</w:t>
      </w:r>
      <w:proofErr w:type="spellStart"/>
      <w:r w:rsidR="00EC1787">
        <w:rPr>
          <w:rStyle w:val="ConstantWidth"/>
        </w:rPr>
        <w:t>VMHost</w:t>
      </w:r>
      <w:proofErr w:type="spellEnd"/>
      <w:r>
        <w:t xml:space="preserve"> </w:t>
      </w:r>
      <w:proofErr w:type="spellStart"/>
      <w:r>
        <w:t>cmdlet</w:t>
      </w:r>
      <w:proofErr w:type="spellEnd"/>
      <w:r>
        <w:t xml:space="preserve"> is available as part of the PowerShell Management Library for Hyper-V</w:t>
      </w:r>
      <w:r w:rsidR="00EC1787">
        <w:t xml:space="preserve">.  It returns a list of </w:t>
      </w:r>
      <w:proofErr w:type="spellStart"/>
      <w:r w:rsidR="00EC1787">
        <w:t>M</w:t>
      </w:r>
      <w:r w:rsidR="00EC1787" w:rsidRPr="00572BF4">
        <w:rPr>
          <w:rStyle w:val="ConstantWidth"/>
        </w:rPr>
        <w:t>icrosoft.ActiveDirectory.Management.ADComputer</w:t>
      </w:r>
      <w:proofErr w:type="spellEnd"/>
      <w:r w:rsidR="00EC1787">
        <w:t xml:space="preserve"> objects representing the current list of VM host computers in the site.  Each of these objects contains the computer host name in the </w:t>
      </w:r>
      <w:proofErr w:type="spellStart"/>
      <w:r w:rsidR="00EC1787" w:rsidRPr="00795856">
        <w:rPr>
          <w:rStyle w:val="ConstantWidth"/>
        </w:rPr>
        <w:t>DnsHostName</w:t>
      </w:r>
      <w:proofErr w:type="spellEnd"/>
      <w:r w:rsidR="00EC1787">
        <w:t xml:space="preserve"> property.  The output of </w:t>
      </w:r>
      <w:r w:rsidR="00EC1787">
        <w:rPr>
          <w:rStyle w:val="ConstantWidth"/>
        </w:rPr>
        <w:t>Get-</w:t>
      </w:r>
      <w:proofErr w:type="spellStart"/>
      <w:r w:rsidR="00EC1787">
        <w:rPr>
          <w:rStyle w:val="ConstantWidth"/>
        </w:rPr>
        <w:t>VMHost</w:t>
      </w:r>
      <w:proofErr w:type="spellEnd"/>
      <w:r w:rsidR="00EC1787">
        <w:t xml:space="preserve"> is piped to the built-in </w:t>
      </w:r>
      <w:r w:rsidR="00EC1787" w:rsidRPr="00795856">
        <w:rPr>
          <w:rStyle w:val="ConstantWidth"/>
        </w:rPr>
        <w:t>Select-Object</w:t>
      </w:r>
      <w:r w:rsidR="00EC1787">
        <w:t xml:space="preserve"> </w:t>
      </w:r>
      <w:proofErr w:type="spellStart"/>
      <w:r w:rsidR="00EC1787">
        <w:t>PowerShell</w:t>
      </w:r>
      <w:proofErr w:type="spellEnd"/>
      <w:r w:rsidR="00EC1787">
        <w:t xml:space="preserve"> </w:t>
      </w:r>
      <w:proofErr w:type="spellStart"/>
      <w:r w:rsidR="00EC1787">
        <w:t>cmdlet</w:t>
      </w:r>
      <w:proofErr w:type="spellEnd"/>
      <w:r w:rsidR="00EC1787">
        <w:t xml:space="preserve">; using the </w:t>
      </w:r>
      <w:r w:rsidR="00EC1787" w:rsidRPr="00795856">
        <w:rPr>
          <w:rStyle w:val="ConstantWidth"/>
        </w:rPr>
        <w:t>–</w:t>
      </w:r>
      <w:proofErr w:type="spellStart"/>
      <w:r w:rsidR="00EC1787" w:rsidRPr="00795856">
        <w:rPr>
          <w:rStyle w:val="ConstantWidth"/>
        </w:rPr>
        <w:t>ExpandProperty</w:t>
      </w:r>
      <w:proofErr w:type="spellEnd"/>
      <w:r w:rsidR="00EC1787">
        <w:t xml:space="preserve"> parameter isolates the </w:t>
      </w:r>
      <w:proofErr w:type="spellStart"/>
      <w:r w:rsidR="00EC1787" w:rsidRPr="00795856">
        <w:rPr>
          <w:rStyle w:val="ConstantWidth"/>
        </w:rPr>
        <w:t>DnsHostName</w:t>
      </w:r>
      <w:proofErr w:type="spellEnd"/>
      <w:r w:rsidR="00EC1787">
        <w:t xml:space="preserve"> property on each of the objects.</w:t>
      </w:r>
    </w:p>
    <w:p w:rsidR="00A467AE" w:rsidRDefault="00EC1787" w:rsidP="00A467AE">
      <w:r>
        <w:t xml:space="preserve">The result of this pipeline is the list of host names stored in the </w:t>
      </w:r>
      <w:r w:rsidRPr="00795856">
        <w:rPr>
          <w:rStyle w:val="ConstantWidth"/>
        </w:rPr>
        <w:t>$hosts</w:t>
      </w:r>
      <w:r>
        <w:t xml:space="preserve"> variable.  This variable is used as the </w:t>
      </w:r>
      <w:r w:rsidRPr="00795856">
        <w:rPr>
          <w:rStyle w:val="ConstantWidth"/>
        </w:rPr>
        <w:t>–Whitelist</w:t>
      </w:r>
      <w:r>
        <w:t xml:space="preserve"> parameter value for the </w:t>
      </w:r>
      <w:r w:rsidRPr="00795856">
        <w:rPr>
          <w:rStyle w:val="ConstantWidth"/>
        </w:rPr>
        <w:t>New-</w:t>
      </w:r>
      <w:proofErr w:type="spellStart"/>
      <w:r w:rsidRPr="00795856">
        <w:rPr>
          <w:rStyle w:val="ConstantWidth"/>
        </w:rPr>
        <w:t>SplunkServerClass</w:t>
      </w:r>
      <w:proofErr w:type="spellEnd"/>
      <w:r>
        <w:t xml:space="preserve"> </w:t>
      </w:r>
      <w:proofErr w:type="spellStart"/>
      <w:r>
        <w:t>cmdlet</w:t>
      </w:r>
      <w:proofErr w:type="spellEnd"/>
      <w:r>
        <w:t>.</w:t>
      </w:r>
    </w:p>
    <w:p w:rsidR="00A467AE" w:rsidRDefault="00A467AE" w:rsidP="00A467AE">
      <w:r>
        <w:t>For more information about the PowerShell Management Library for Hyper-V, please see the following URL:</w:t>
      </w:r>
    </w:p>
    <w:p w:rsidR="00A467AE" w:rsidRPr="00A467AE" w:rsidRDefault="00A467AE" w:rsidP="00A467AE">
      <w:pPr>
        <w:pStyle w:val="ListParagraph"/>
        <w:numPr>
          <w:ilvl w:val="0"/>
          <w:numId w:val="3"/>
        </w:numPr>
        <w:rPr>
          <w:rStyle w:val="ConstantWidth"/>
        </w:rPr>
      </w:pPr>
      <w:r w:rsidRPr="00A467AE">
        <w:rPr>
          <w:rStyle w:val="ConstantWidth"/>
        </w:rPr>
        <w:t>http://pshyperv.codeplex.com/</w:t>
      </w:r>
    </w:p>
    <w:p w:rsidR="00A467AE" w:rsidRDefault="00A467AE" w:rsidP="00A467AE">
      <w:pPr>
        <w:pStyle w:val="Heading3"/>
      </w:pPr>
      <w:bookmarkStart w:id="81" w:name="_Toc299896740"/>
      <w:r>
        <w:t>See Also</w:t>
      </w:r>
    </w:p>
    <w:p w:rsidR="00A467AE" w:rsidRDefault="00A467AE" w:rsidP="00A467AE">
      <w:pPr>
        <w:pStyle w:val="ListParagraph"/>
        <w:numPr>
          <w:ilvl w:val="0"/>
          <w:numId w:val="3"/>
        </w:numPr>
        <w:rPr>
          <w:rStyle w:val="ConstantWidth"/>
          <w:b/>
        </w:rPr>
      </w:pPr>
      <w:r w:rsidRPr="00C76D6F">
        <w:rPr>
          <w:rStyle w:val="ConstantWidth"/>
          <w:b/>
        </w:rPr>
        <w:t xml:space="preserve">Get-Help </w:t>
      </w:r>
      <w:r>
        <w:rPr>
          <w:rStyle w:val="ConstantWidth"/>
          <w:b/>
        </w:rPr>
        <w:t>New-</w:t>
      </w:r>
      <w:proofErr w:type="spellStart"/>
      <w:r>
        <w:rPr>
          <w:rStyle w:val="ConstantWidth"/>
          <w:b/>
        </w:rPr>
        <w:t>SplunkServerClass</w:t>
      </w:r>
      <w:proofErr w:type="spellEnd"/>
    </w:p>
    <w:p w:rsidR="00A467AE" w:rsidRDefault="00A467AE" w:rsidP="00A467AE">
      <w:pPr>
        <w:pStyle w:val="ListParagraph"/>
        <w:numPr>
          <w:ilvl w:val="0"/>
          <w:numId w:val="3"/>
        </w:numPr>
        <w:rPr>
          <w:rStyle w:val="ConstantWidth"/>
          <w:b/>
        </w:rPr>
      </w:pPr>
      <w:r>
        <w:rPr>
          <w:rStyle w:val="ConstantWidth"/>
          <w:b/>
        </w:rPr>
        <w:t>Get-Help Select-Object</w:t>
      </w:r>
    </w:p>
    <w:p w:rsidR="00EC1787" w:rsidRDefault="00EC1787" w:rsidP="00A467AE">
      <w:pPr>
        <w:pStyle w:val="ListParagraph"/>
        <w:numPr>
          <w:ilvl w:val="0"/>
          <w:numId w:val="3"/>
        </w:numPr>
        <w:rPr>
          <w:rStyle w:val="ConstantWidth"/>
          <w:b/>
        </w:rPr>
      </w:pPr>
      <w:r>
        <w:rPr>
          <w:rStyle w:val="ConstantWidth"/>
          <w:b/>
        </w:rPr>
        <w:t>Get-Help Get-</w:t>
      </w:r>
      <w:proofErr w:type="spellStart"/>
      <w:r>
        <w:rPr>
          <w:rStyle w:val="ConstantWidth"/>
          <w:b/>
        </w:rPr>
        <w:t>VMHost</w:t>
      </w:r>
      <w:proofErr w:type="spellEnd"/>
    </w:p>
    <w:p w:rsidR="00A467AE" w:rsidRPr="00A467AE" w:rsidRDefault="00A467AE" w:rsidP="00A467AE">
      <w:pPr>
        <w:pStyle w:val="ListParagraph"/>
        <w:numPr>
          <w:ilvl w:val="0"/>
          <w:numId w:val="3"/>
        </w:numPr>
        <w:rPr>
          <w:rStyle w:val="ConstantWidth"/>
        </w:rPr>
      </w:pPr>
      <w:r w:rsidRPr="00A467AE">
        <w:rPr>
          <w:rStyle w:val="ConstantWidth"/>
        </w:rPr>
        <w:lastRenderedPageBreak/>
        <w:t>http://pshyperv.codeplex.com/</w:t>
      </w:r>
    </w:p>
    <w:p w:rsidR="000C6618" w:rsidRDefault="00C75E63" w:rsidP="000C6618">
      <w:pPr>
        <w:pStyle w:val="ListParagraph"/>
        <w:numPr>
          <w:ilvl w:val="0"/>
          <w:numId w:val="3"/>
        </w:numPr>
        <w:rPr>
          <w:bCs/>
        </w:rPr>
      </w:pPr>
      <w:r w:rsidRPr="008146BC">
        <w:rPr>
          <w:b/>
          <w:bCs/>
        </w:rPr>
        <w:fldChar w:fldCharType="begin"/>
      </w:r>
      <w:r w:rsidR="00A467AE">
        <w:instrText xml:space="preserve"> REF _Ref299804741 \h </w:instrText>
      </w:r>
      <w:r w:rsidRPr="008146BC">
        <w:rPr>
          <w:b/>
          <w:bCs/>
        </w:rPr>
      </w:r>
      <w:r w:rsidRPr="008146BC">
        <w:rPr>
          <w:b/>
          <w:bCs/>
        </w:rPr>
        <w:fldChar w:fldCharType="separate"/>
      </w:r>
      <w:r w:rsidR="005717F0">
        <w:t xml:space="preserve">Create a Default </w:t>
      </w:r>
      <w:proofErr w:type="spellStart"/>
      <w:r w:rsidR="005717F0">
        <w:t>Splunk</w:t>
      </w:r>
      <w:proofErr w:type="spellEnd"/>
      <w:r w:rsidR="005717F0">
        <w:t xml:space="preserve"> Connection</w:t>
      </w:r>
      <w:r w:rsidRPr="008146BC">
        <w:rPr>
          <w:b/>
          <w:bCs/>
        </w:rPr>
        <w:fldChar w:fldCharType="end"/>
      </w:r>
      <w:r w:rsidR="00A467AE" w:rsidRPr="008146BC">
        <w:rPr>
          <w:bCs/>
        </w:rPr>
        <w:t xml:space="preserve"> on page </w:t>
      </w:r>
      <w:r w:rsidRPr="008146BC">
        <w:rPr>
          <w:bCs/>
        </w:rPr>
        <w:fldChar w:fldCharType="begin"/>
      </w:r>
      <w:r w:rsidR="00A467AE" w:rsidRPr="008146BC">
        <w:rPr>
          <w:bCs/>
        </w:rPr>
        <w:instrText xml:space="preserve"> PAGEREF _Ref299804741 \h </w:instrText>
      </w:r>
      <w:r w:rsidRPr="008146BC">
        <w:rPr>
          <w:bCs/>
        </w:rPr>
      </w:r>
      <w:r w:rsidRPr="008146BC">
        <w:rPr>
          <w:bCs/>
        </w:rPr>
        <w:fldChar w:fldCharType="separate"/>
      </w:r>
      <w:r w:rsidR="005717F0">
        <w:rPr>
          <w:bCs/>
          <w:noProof/>
        </w:rPr>
        <w:t>11</w:t>
      </w:r>
      <w:r w:rsidRPr="008146BC">
        <w:rPr>
          <w:bCs/>
        </w:rPr>
        <w:fldChar w:fldCharType="end"/>
      </w:r>
      <w:bookmarkEnd w:id="81"/>
    </w:p>
    <w:p w:rsidR="000010B4" w:rsidRDefault="000010B4" w:rsidP="000010B4">
      <w:pPr>
        <w:pStyle w:val="Heading1"/>
      </w:pPr>
      <w:r>
        <w:lastRenderedPageBreak/>
        <w:t>Phase 2</w:t>
      </w:r>
    </w:p>
    <w:p w:rsidR="000010B4" w:rsidRDefault="00680794" w:rsidP="00C25DE2">
      <w:pPr>
        <w:pStyle w:val="Heading2"/>
      </w:pPr>
      <w:r>
        <w:t>A</w:t>
      </w:r>
      <w:r w:rsidR="000010B4">
        <w:t xml:space="preserve">pply </w:t>
      </w:r>
      <w:r>
        <w:t>an I</w:t>
      </w:r>
      <w:r w:rsidR="000010B4">
        <w:t xml:space="preserve">nput </w:t>
      </w:r>
      <w:r>
        <w:t>C</w:t>
      </w:r>
      <w:r w:rsidR="000010B4">
        <w:t xml:space="preserve">onfiguration to </w:t>
      </w:r>
      <w:r>
        <w:t>M</w:t>
      </w:r>
      <w:r w:rsidR="000010B4">
        <w:t xml:space="preserve">ultiple </w:t>
      </w:r>
      <w:r>
        <w:t>F</w:t>
      </w:r>
      <w:r w:rsidR="000010B4">
        <w:t xml:space="preserve">orwarders </w:t>
      </w:r>
      <w:r>
        <w:t xml:space="preserve">across </w:t>
      </w:r>
      <w:r w:rsidR="000010B4">
        <w:t xml:space="preserve">all </w:t>
      </w:r>
      <w:r>
        <w:t>H</w:t>
      </w:r>
      <w:r w:rsidR="000010B4">
        <w:t xml:space="preserve">osts in an AD </w:t>
      </w:r>
      <w:r>
        <w:t>S</w:t>
      </w:r>
      <w:r w:rsidR="000010B4">
        <w:t>ite.</w:t>
      </w:r>
    </w:p>
    <w:p w:rsidR="00C25DE2" w:rsidRDefault="00C25DE2" w:rsidP="00C25DE2">
      <w:pPr>
        <w:pStyle w:val="Heading3"/>
      </w:pPr>
      <w:r>
        <w:t>Problem</w:t>
      </w:r>
    </w:p>
    <w:p w:rsidR="00C25DE2" w:rsidRDefault="00C25DE2" w:rsidP="00C25DE2">
      <w:r>
        <w:t xml:space="preserve">You want to apply a specific input configuration to every host in an </w:t>
      </w:r>
      <w:r w:rsidRPr="000C6618">
        <w:t>A</w:t>
      </w:r>
      <w:r>
        <w:t>ctive Directory site.</w:t>
      </w:r>
    </w:p>
    <w:p w:rsidR="00C25DE2" w:rsidRDefault="00C25DE2" w:rsidP="00C25DE2">
      <w:pPr>
        <w:pStyle w:val="Heading3"/>
      </w:pPr>
      <w:r>
        <w:t>Solution</w:t>
      </w:r>
    </w:p>
    <w:p w:rsidR="00C25DE2" w:rsidRPr="00F52C62" w:rsidRDefault="00C25DE2" w:rsidP="00C25DE2">
      <w:r>
        <w:t xml:space="preserve">Pipe the output of the Active Directory module </w:t>
      </w:r>
      <w:r w:rsidRPr="00C71C9C">
        <w:rPr>
          <w:rStyle w:val="ConstantWidth"/>
        </w:rPr>
        <w:t>Get-</w:t>
      </w:r>
      <w:proofErr w:type="spellStart"/>
      <w:r w:rsidRPr="00C71C9C">
        <w:rPr>
          <w:rStyle w:val="ConstantWidth"/>
        </w:rPr>
        <w:t>ADComputer</w:t>
      </w:r>
      <w:proofErr w:type="spellEnd"/>
      <w:r>
        <w:t xml:space="preserve"> </w:t>
      </w:r>
      <w:proofErr w:type="spellStart"/>
      <w:r>
        <w:t>cmdlet</w:t>
      </w:r>
      <w:proofErr w:type="spellEnd"/>
      <w:r>
        <w:t xml:space="preserve"> to the relevant </w:t>
      </w:r>
      <w:proofErr w:type="spellStart"/>
      <w:r>
        <w:t>Splunk</w:t>
      </w:r>
      <w:proofErr w:type="spellEnd"/>
      <w:r>
        <w:t xml:space="preserve"> input </w:t>
      </w:r>
      <w:proofErr w:type="spellStart"/>
      <w:r>
        <w:t>cmdlet</w:t>
      </w:r>
      <w:proofErr w:type="spellEnd"/>
      <w:r>
        <w:t xml:space="preserve">.  For instance, to create a new Windows performance monitor input, use the </w:t>
      </w:r>
      <w:r w:rsidRPr="00C71C9C">
        <w:rPr>
          <w:rStyle w:val="ConstantWidth"/>
        </w:rPr>
        <w:t>New-</w:t>
      </w:r>
      <w:proofErr w:type="spellStart"/>
      <w:r w:rsidRPr="00C71C9C">
        <w:rPr>
          <w:rStyle w:val="ConstantWidth"/>
        </w:rPr>
        <w:t>SplunkInputWinPerfmon</w:t>
      </w:r>
      <w:proofErr w:type="spellEnd"/>
      <w:r>
        <w:t xml:space="preserve"> </w:t>
      </w:r>
      <w:proofErr w:type="spellStart"/>
      <w:r>
        <w:t>cmdlet</w:t>
      </w:r>
      <w:proofErr w:type="spellEnd"/>
      <w:r>
        <w:t>.</w:t>
      </w:r>
    </w:p>
    <w:p w:rsidR="00C25DE2" w:rsidRDefault="00C25DE2" w:rsidP="00C25DE2">
      <w:pPr>
        <w:pStyle w:val="Code"/>
      </w:pPr>
      <w:r w:rsidRPr="00C25DE2">
        <w:t>PS &gt; Get-</w:t>
      </w:r>
      <w:proofErr w:type="spellStart"/>
      <w:r w:rsidRPr="00C25DE2">
        <w:t>ADComputer</w:t>
      </w:r>
      <w:proofErr w:type="spellEnd"/>
      <w:r w:rsidRPr="00C25DE2">
        <w:t xml:space="preserve"> –Filter * | </w:t>
      </w:r>
      <w:r>
        <w:t>N</w:t>
      </w:r>
      <w:r w:rsidRPr="00C25DE2">
        <w:t>ew-</w:t>
      </w:r>
      <w:proofErr w:type="spellStart"/>
      <w:r w:rsidRPr="00C25DE2">
        <w:t>SplunkInputWinPerfMon</w:t>
      </w:r>
      <w:proofErr w:type="spellEnd"/>
      <w:r w:rsidRPr="00C25DE2">
        <w:t xml:space="preserve"> -name ‘processes’ </w:t>
      </w:r>
      <w:r>
        <w:t>`</w:t>
      </w:r>
    </w:p>
    <w:p w:rsidR="00C25DE2" w:rsidRDefault="00C25DE2" w:rsidP="00394D0A">
      <w:pPr>
        <w:pStyle w:val="Code"/>
        <w:ind w:firstLine="720"/>
      </w:pPr>
      <w:r w:rsidRPr="00C25DE2">
        <w:t xml:space="preserve">-interval 30 -object 'process' -counters 'elapsed time' -instances * </w:t>
      </w:r>
    </w:p>
    <w:p w:rsidR="00C25DE2" w:rsidRPr="000C6618" w:rsidRDefault="00C25DE2" w:rsidP="00C25DE2">
      <w:pPr>
        <w:pStyle w:val="Code"/>
      </w:pPr>
      <w:r>
        <w:t>…</w:t>
      </w:r>
    </w:p>
    <w:p w:rsidR="00C25DE2" w:rsidRDefault="00C25DE2" w:rsidP="00C25DE2">
      <w:pPr>
        <w:pStyle w:val="Heading3"/>
      </w:pPr>
      <w:r>
        <w:t>Discussion</w:t>
      </w:r>
    </w:p>
    <w:p w:rsidR="00C25DE2" w:rsidRDefault="00C25DE2" w:rsidP="00C25DE2">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every computer object from Active Directory.  These computer objects are then piped to the </w:t>
      </w:r>
      <w:r w:rsidR="00394D0A">
        <w:rPr>
          <w:rStyle w:val="ConstantWidth"/>
        </w:rPr>
        <w:t>New-</w:t>
      </w:r>
      <w:proofErr w:type="spellStart"/>
      <w:r w:rsidR="00394D0A">
        <w:rPr>
          <w:rStyle w:val="ConstantWidth"/>
        </w:rPr>
        <w:t>SplunkInputWinPerfmon</w:t>
      </w:r>
      <w:proofErr w:type="spellEnd"/>
      <w:r>
        <w:t xml:space="preserve"> </w:t>
      </w:r>
      <w:proofErr w:type="spellStart"/>
      <w:r>
        <w:t>cmdlet</w:t>
      </w:r>
      <w:proofErr w:type="spellEnd"/>
      <w:r>
        <w:t xml:space="preserve"> from the </w:t>
      </w:r>
      <w:proofErr w:type="spellStart"/>
      <w:r>
        <w:t>Splunk</w:t>
      </w:r>
      <w:proofErr w:type="spellEnd"/>
      <w:r>
        <w:t xml:space="preserve"> module.</w:t>
      </w:r>
    </w:p>
    <w:p w:rsidR="00C25DE2" w:rsidRDefault="00394D0A" w:rsidP="00C25DE2">
      <w:r>
        <w:rPr>
          <w:rStyle w:val="ConstantWidth"/>
        </w:rPr>
        <w:t>New-</w:t>
      </w:r>
      <w:proofErr w:type="spellStart"/>
      <w:r>
        <w:rPr>
          <w:rStyle w:val="ConstantWidth"/>
        </w:rPr>
        <w:t>SplunkInputWinPerfmon</w:t>
      </w:r>
      <w:proofErr w:type="spellEnd"/>
      <w:r w:rsidR="00C25DE2">
        <w:t xml:space="preserve"> will </w:t>
      </w:r>
      <w:r>
        <w:t xml:space="preserve">create a new </w:t>
      </w:r>
      <w:proofErr w:type="spellStart"/>
      <w:r>
        <w:t>Splunk</w:t>
      </w:r>
      <w:proofErr w:type="spellEnd"/>
      <w:r>
        <w:t xml:space="preserve"> input on </w:t>
      </w:r>
      <w:r w:rsidR="00C25DE2">
        <w:t xml:space="preserve">each computer specified in the pipeline.  </w:t>
      </w:r>
      <w:r>
        <w:t xml:space="preserve">There are many related </w:t>
      </w:r>
      <w:proofErr w:type="spellStart"/>
      <w:r>
        <w:t>cmdlets</w:t>
      </w:r>
      <w:proofErr w:type="spellEnd"/>
      <w:r>
        <w:t xml:space="preserve"> for creating and managing various types of </w:t>
      </w:r>
      <w:proofErr w:type="spellStart"/>
      <w:r>
        <w:t>Splunk</w:t>
      </w:r>
      <w:proofErr w:type="spellEnd"/>
      <w:r>
        <w:t xml:space="preserve"> inputs; to see a complete list of these </w:t>
      </w:r>
      <w:r w:rsidR="00A13BE2">
        <w:t xml:space="preserve">Input management </w:t>
      </w:r>
      <w:proofErr w:type="spellStart"/>
      <w:r>
        <w:t>cmdlets</w:t>
      </w:r>
      <w:proofErr w:type="spellEnd"/>
      <w:r>
        <w:t>, use the following command:</w:t>
      </w:r>
    </w:p>
    <w:p w:rsidR="00394D0A" w:rsidRDefault="00394D0A" w:rsidP="00394D0A">
      <w:pPr>
        <w:pStyle w:val="Code"/>
      </w:pPr>
      <w:r>
        <w:t xml:space="preserve">PS &gt; Get-Command –module </w:t>
      </w:r>
      <w:proofErr w:type="spellStart"/>
      <w:r>
        <w:t>Splunk</w:t>
      </w:r>
      <w:proofErr w:type="spellEnd"/>
      <w:r>
        <w:t xml:space="preserve"> *input*</w:t>
      </w:r>
    </w:p>
    <w:p w:rsidR="00C25DE2" w:rsidRDefault="00C25DE2" w:rsidP="00C25DE2">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w:t>
      </w:r>
      <w:proofErr w:type="spellStart"/>
      <w:r>
        <w:t>PowerShell</w:t>
      </w:r>
      <w:proofErr w:type="spellEnd"/>
      <w:r>
        <w:t xml:space="preserve"> in Windows Server 2008 R2.  For more information on the Active Directory module please see the following URL: </w:t>
      </w:r>
    </w:p>
    <w:p w:rsidR="00C25DE2" w:rsidRPr="008146BC" w:rsidRDefault="00C25DE2" w:rsidP="00C25DE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C25DE2" w:rsidRDefault="00C25DE2" w:rsidP="00C25DE2">
      <w:pPr>
        <w:pStyle w:val="Heading3"/>
      </w:pPr>
      <w:r>
        <w:t>See Also</w:t>
      </w:r>
    </w:p>
    <w:p w:rsidR="00C25DE2" w:rsidRDefault="00C25DE2" w:rsidP="00C25DE2">
      <w:pPr>
        <w:pStyle w:val="ListParagraph"/>
        <w:numPr>
          <w:ilvl w:val="0"/>
          <w:numId w:val="3"/>
        </w:numPr>
        <w:rPr>
          <w:rStyle w:val="ConstantWidth"/>
          <w:b/>
        </w:rPr>
      </w:pPr>
      <w:r w:rsidRPr="00C76D6F">
        <w:rPr>
          <w:rStyle w:val="ConstantWidth"/>
          <w:b/>
        </w:rPr>
        <w:t xml:space="preserve">Get-Help </w:t>
      </w:r>
      <w:r>
        <w:rPr>
          <w:rStyle w:val="ConstantWidth"/>
          <w:b/>
        </w:rPr>
        <w:t>Test-</w:t>
      </w:r>
      <w:proofErr w:type="spellStart"/>
      <w:r>
        <w:rPr>
          <w:rStyle w:val="ConstantWidth"/>
          <w:b/>
        </w:rPr>
        <w:t>Splunkd</w:t>
      </w:r>
      <w:proofErr w:type="spellEnd"/>
    </w:p>
    <w:p w:rsidR="00394D0A" w:rsidRPr="00394D0A" w:rsidRDefault="00394D0A" w:rsidP="00C25DE2">
      <w:pPr>
        <w:pStyle w:val="ListParagraph"/>
        <w:numPr>
          <w:ilvl w:val="0"/>
          <w:numId w:val="3"/>
        </w:numPr>
        <w:rPr>
          <w:rStyle w:val="ConstantWidth"/>
          <w:b/>
        </w:rPr>
      </w:pPr>
      <w:r w:rsidRPr="00394D0A">
        <w:rPr>
          <w:rStyle w:val="ConstantWidth"/>
          <w:b/>
        </w:rPr>
        <w:t xml:space="preserve">Get-Command –module </w:t>
      </w:r>
      <w:proofErr w:type="spellStart"/>
      <w:r w:rsidRPr="00394D0A">
        <w:rPr>
          <w:rStyle w:val="ConstantWidth"/>
          <w:b/>
        </w:rPr>
        <w:t>Splunk</w:t>
      </w:r>
      <w:proofErr w:type="spellEnd"/>
      <w:r w:rsidRPr="00394D0A">
        <w:rPr>
          <w:rStyle w:val="ConstantWidth"/>
          <w:b/>
        </w:rPr>
        <w:t xml:space="preserve"> *input*</w:t>
      </w:r>
    </w:p>
    <w:p w:rsidR="00A13BE2" w:rsidRPr="00A13BE2" w:rsidRDefault="00C25DE2" w:rsidP="00A13BE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13BE2" w:rsidRDefault="00A13BE2" w:rsidP="00C25DE2">
      <w:pPr>
        <w:pStyle w:val="ListParagraph"/>
        <w:numPr>
          <w:ilvl w:val="0"/>
          <w:numId w:val="3"/>
        </w:numPr>
        <w:rPr>
          <w:bCs/>
        </w:rPr>
      </w:pPr>
      <w:r>
        <w:rPr>
          <w:bCs/>
        </w:rPr>
        <w:fldChar w:fldCharType="begin"/>
      </w:r>
      <w:r>
        <w:rPr>
          <w:bCs/>
        </w:rPr>
        <w:instrText xml:space="preserve"> REF _Ref311466687 \h </w:instrText>
      </w:r>
      <w:r>
        <w:rPr>
          <w:bCs/>
        </w:rPr>
      </w:r>
      <w:r>
        <w:rPr>
          <w:bCs/>
        </w:rPr>
        <w:fldChar w:fldCharType="separate"/>
      </w:r>
      <w:r>
        <w:t xml:space="preserve">Query the </w:t>
      </w:r>
      <w:proofErr w:type="spellStart"/>
      <w:r>
        <w:t>Splunk</w:t>
      </w:r>
      <w:proofErr w:type="spellEnd"/>
      <w:r>
        <w:t xml:space="preserve"> Module Features</w:t>
      </w:r>
      <w:r>
        <w:rPr>
          <w:bCs/>
        </w:rPr>
        <w:fldChar w:fldCharType="end"/>
      </w:r>
      <w:r>
        <w:rPr>
          <w:bCs/>
        </w:rPr>
        <w:t xml:space="preserve"> on page </w:t>
      </w:r>
      <w:r>
        <w:rPr>
          <w:bCs/>
        </w:rPr>
        <w:fldChar w:fldCharType="begin"/>
      </w:r>
      <w:r>
        <w:rPr>
          <w:bCs/>
        </w:rPr>
        <w:instrText xml:space="preserve"> PAGEREF _Ref311466698 \h </w:instrText>
      </w:r>
      <w:r>
        <w:rPr>
          <w:bCs/>
        </w:rPr>
      </w:r>
      <w:r>
        <w:rPr>
          <w:bCs/>
        </w:rPr>
        <w:fldChar w:fldCharType="separate"/>
      </w:r>
      <w:r>
        <w:rPr>
          <w:bCs/>
          <w:noProof/>
        </w:rPr>
        <w:t>7</w:t>
      </w:r>
      <w:r>
        <w:rPr>
          <w:bCs/>
        </w:rPr>
        <w:fldChar w:fldCharType="end"/>
      </w:r>
    </w:p>
    <w:p w:rsidR="00A13BE2" w:rsidRPr="00A13BE2" w:rsidRDefault="00A13BE2" w:rsidP="00C25DE2">
      <w:pPr>
        <w:pStyle w:val="ListParagraph"/>
        <w:numPr>
          <w:ilvl w:val="0"/>
          <w:numId w:val="3"/>
        </w:numPr>
        <w:rPr>
          <w:bCs/>
        </w:rPr>
      </w:pPr>
      <w:r>
        <w:rPr>
          <w:bCs/>
        </w:rPr>
        <w:fldChar w:fldCharType="begin"/>
      </w:r>
      <w:r>
        <w:rPr>
          <w:bCs/>
        </w:rPr>
        <w:instrText xml:space="preserve"> REF _Ref311466719 \h </w:instrText>
      </w:r>
      <w:r>
        <w:rPr>
          <w:bCs/>
        </w:rPr>
      </w:r>
      <w:r>
        <w:rPr>
          <w:bCs/>
        </w:rPr>
        <w:fldChar w:fldCharType="separate"/>
      </w:r>
      <w:r>
        <w:t xml:space="preserve">Get Help for a </w:t>
      </w:r>
      <w:proofErr w:type="spellStart"/>
      <w:r>
        <w:t>Splunk</w:t>
      </w:r>
      <w:proofErr w:type="spellEnd"/>
      <w:r>
        <w:t xml:space="preserve"> Module </w:t>
      </w:r>
      <w:proofErr w:type="spellStart"/>
      <w:r>
        <w:t>Cmdlet</w:t>
      </w:r>
      <w:proofErr w:type="spellEnd"/>
      <w:r>
        <w:rPr>
          <w:bCs/>
        </w:rPr>
        <w:fldChar w:fldCharType="end"/>
      </w:r>
      <w:r>
        <w:rPr>
          <w:bCs/>
        </w:rPr>
        <w:t xml:space="preserve"> on page </w:t>
      </w:r>
      <w:r>
        <w:rPr>
          <w:bCs/>
        </w:rPr>
        <w:fldChar w:fldCharType="begin"/>
      </w:r>
      <w:r>
        <w:rPr>
          <w:bCs/>
        </w:rPr>
        <w:instrText xml:space="preserve"> PAGEREF _Ref311466712 \h </w:instrText>
      </w:r>
      <w:r>
        <w:rPr>
          <w:bCs/>
        </w:rPr>
      </w:r>
      <w:r>
        <w:rPr>
          <w:bCs/>
        </w:rPr>
        <w:fldChar w:fldCharType="separate"/>
      </w:r>
      <w:r>
        <w:rPr>
          <w:bCs/>
          <w:noProof/>
        </w:rPr>
        <w:t>8</w:t>
      </w:r>
      <w:r>
        <w:rPr>
          <w:bCs/>
        </w:rPr>
        <w:fldChar w:fldCharType="end"/>
      </w:r>
    </w:p>
    <w:p w:rsidR="00C25DE2" w:rsidRPr="008146BC" w:rsidRDefault="00C25DE2" w:rsidP="00C25DE2">
      <w:pPr>
        <w:pStyle w:val="ListParagraph"/>
        <w:numPr>
          <w:ilvl w:val="0"/>
          <w:numId w:val="3"/>
        </w:numPr>
        <w:rPr>
          <w:bCs/>
        </w:rPr>
      </w:pPr>
      <w:r w:rsidRPr="008146BC">
        <w:rPr>
          <w:b/>
          <w:bCs/>
        </w:rPr>
        <w:fldChar w:fldCharType="begin"/>
      </w:r>
      <w:r>
        <w:instrText xml:space="preserve"> REF _Ref299804741 \h </w:instrText>
      </w:r>
      <w:r w:rsidRPr="008146BC">
        <w:rPr>
          <w:b/>
          <w:bCs/>
        </w:rPr>
      </w:r>
      <w:r w:rsidRPr="008146BC">
        <w:rPr>
          <w:b/>
          <w:bCs/>
        </w:rPr>
        <w:fldChar w:fldCharType="separate"/>
      </w:r>
      <w:r>
        <w:t>Create a Default Splunk Connection</w:t>
      </w:r>
      <w:r w:rsidRPr="008146BC">
        <w:rPr>
          <w:b/>
          <w:bCs/>
        </w:rPr>
        <w:fldChar w:fldCharType="end"/>
      </w:r>
      <w:r w:rsidRPr="008146BC">
        <w:rPr>
          <w:bCs/>
        </w:rPr>
        <w:t xml:space="preserve"> on page </w:t>
      </w:r>
      <w:r w:rsidRPr="008146BC">
        <w:rPr>
          <w:bCs/>
        </w:rPr>
        <w:fldChar w:fldCharType="begin"/>
      </w:r>
      <w:r w:rsidRPr="008146BC">
        <w:rPr>
          <w:bCs/>
        </w:rPr>
        <w:instrText xml:space="preserve"> PAGEREF _Ref299804741 \h </w:instrText>
      </w:r>
      <w:r w:rsidRPr="008146BC">
        <w:rPr>
          <w:bCs/>
        </w:rPr>
      </w:r>
      <w:r w:rsidRPr="008146BC">
        <w:rPr>
          <w:bCs/>
        </w:rPr>
        <w:fldChar w:fldCharType="separate"/>
      </w:r>
      <w:r>
        <w:rPr>
          <w:bCs/>
          <w:noProof/>
        </w:rPr>
        <w:t>11</w:t>
      </w:r>
      <w:r w:rsidRPr="008146BC">
        <w:rPr>
          <w:bCs/>
        </w:rPr>
        <w:fldChar w:fldCharType="end"/>
      </w:r>
    </w:p>
    <w:p w:rsidR="00680794" w:rsidRDefault="00680794" w:rsidP="00C25DE2">
      <w:pPr>
        <w:pStyle w:val="Heading2"/>
      </w:pPr>
      <w:bookmarkStart w:id="82" w:name="_Ref311468519"/>
      <w:r>
        <w:lastRenderedPageBreak/>
        <w:t>Apply an Output Configuration to Multiple Forwarders across all Hosts in an AD Site.</w:t>
      </w:r>
      <w:bookmarkEnd w:id="82"/>
    </w:p>
    <w:p w:rsidR="00A13BE2" w:rsidRDefault="00A13BE2" w:rsidP="00A13BE2">
      <w:pPr>
        <w:pStyle w:val="Heading3"/>
      </w:pPr>
      <w:r>
        <w:t>Problem</w:t>
      </w:r>
    </w:p>
    <w:p w:rsidR="00A13BE2" w:rsidRDefault="00A13BE2" w:rsidP="00A13BE2">
      <w:r>
        <w:t xml:space="preserve">You want to apply a specific output configuration to every host in an </w:t>
      </w:r>
      <w:r w:rsidRPr="000C6618">
        <w:t>A</w:t>
      </w:r>
      <w:r>
        <w:t>ctive Directory site.</w:t>
      </w:r>
    </w:p>
    <w:p w:rsidR="00A13BE2" w:rsidRDefault="00A13BE2" w:rsidP="00A13BE2">
      <w:pPr>
        <w:pStyle w:val="Heading3"/>
      </w:pPr>
      <w:r>
        <w:t>Solution</w:t>
      </w:r>
    </w:p>
    <w:p w:rsidR="00A13BE2" w:rsidRPr="00F52C62" w:rsidRDefault="00A13BE2" w:rsidP="00A13BE2">
      <w:r>
        <w:t xml:space="preserve">Pipe the output of the Active Directory module </w:t>
      </w:r>
      <w:r w:rsidRPr="00C71C9C">
        <w:rPr>
          <w:rStyle w:val="ConstantWidth"/>
        </w:rPr>
        <w:t>Get-</w:t>
      </w:r>
      <w:proofErr w:type="spellStart"/>
      <w:r w:rsidRPr="00C71C9C">
        <w:rPr>
          <w:rStyle w:val="ConstantWidth"/>
        </w:rPr>
        <w:t>ADComputer</w:t>
      </w:r>
      <w:proofErr w:type="spellEnd"/>
      <w:r>
        <w:t xml:space="preserve"> </w:t>
      </w:r>
      <w:proofErr w:type="spellStart"/>
      <w:r>
        <w:t>cmdlet</w:t>
      </w:r>
      <w:proofErr w:type="spellEnd"/>
      <w:r>
        <w:t xml:space="preserve"> to the relevant </w:t>
      </w:r>
      <w:proofErr w:type="spellStart"/>
      <w:r>
        <w:t>Splunk</w:t>
      </w:r>
      <w:proofErr w:type="spellEnd"/>
      <w:r>
        <w:t xml:space="preserve"> output </w:t>
      </w:r>
      <w:proofErr w:type="spellStart"/>
      <w:r>
        <w:t>cmdlet</w:t>
      </w:r>
      <w:proofErr w:type="spellEnd"/>
      <w:r>
        <w:t xml:space="preserve">.  For instance, to create a new data forwarder output, use the </w:t>
      </w:r>
      <w:r w:rsidRPr="00C71C9C">
        <w:rPr>
          <w:rStyle w:val="ConstantWidth"/>
        </w:rPr>
        <w:t>New-</w:t>
      </w:r>
      <w:proofErr w:type="spellStart"/>
      <w:r w:rsidRPr="00C71C9C">
        <w:rPr>
          <w:rStyle w:val="ConstantWidth"/>
        </w:rPr>
        <w:t>Splunk</w:t>
      </w:r>
      <w:r>
        <w:rPr>
          <w:rStyle w:val="ConstantWidth"/>
        </w:rPr>
        <w:t>Output</w:t>
      </w:r>
      <w:r w:rsidR="00E4333E">
        <w:rPr>
          <w:rStyle w:val="ConstantWidth"/>
        </w:rPr>
        <w:t>Server</w:t>
      </w:r>
      <w:proofErr w:type="spellEnd"/>
      <w:r>
        <w:t xml:space="preserve"> </w:t>
      </w:r>
      <w:proofErr w:type="spellStart"/>
      <w:r>
        <w:t>cmdlet</w:t>
      </w:r>
      <w:proofErr w:type="spellEnd"/>
      <w:r>
        <w:t>.</w:t>
      </w:r>
    </w:p>
    <w:p w:rsidR="00A13BE2" w:rsidRDefault="00A13BE2" w:rsidP="00A13BE2">
      <w:pPr>
        <w:pStyle w:val="Code"/>
      </w:pPr>
      <w:r w:rsidRPr="00C25DE2">
        <w:t>PS &gt; Get-</w:t>
      </w:r>
      <w:proofErr w:type="spellStart"/>
      <w:r w:rsidRPr="00C25DE2">
        <w:t>ADComputer</w:t>
      </w:r>
      <w:proofErr w:type="spellEnd"/>
      <w:r w:rsidRPr="00C25DE2">
        <w:t xml:space="preserve"> –Filter * | </w:t>
      </w:r>
      <w:r>
        <w:t>N</w:t>
      </w:r>
      <w:r w:rsidR="00E4333E">
        <w:t>ew-</w:t>
      </w:r>
      <w:proofErr w:type="spellStart"/>
      <w:r w:rsidR="00E4333E">
        <w:t>SplunkOutputServer</w:t>
      </w:r>
      <w:proofErr w:type="spellEnd"/>
      <w:r w:rsidRPr="00C25DE2">
        <w:t xml:space="preserve"> </w:t>
      </w:r>
      <w:r w:rsidR="00E4333E">
        <w:t>–</w:t>
      </w:r>
      <w:r w:rsidRPr="00C25DE2">
        <w:t>name</w:t>
      </w:r>
      <w:r w:rsidR="00E4333E">
        <w:t xml:space="preserve"> Indexer</w:t>
      </w:r>
      <w:proofErr w:type="gramStart"/>
      <w:r w:rsidR="00E4333E">
        <w:t>:9000</w:t>
      </w:r>
      <w:proofErr w:type="gramEnd"/>
      <w:r w:rsidRPr="00C25DE2">
        <w:t xml:space="preserve"> </w:t>
      </w:r>
      <w:r>
        <w:t>`</w:t>
      </w:r>
    </w:p>
    <w:p w:rsidR="00A13BE2" w:rsidRDefault="00A13BE2" w:rsidP="00A13BE2">
      <w:pPr>
        <w:pStyle w:val="Code"/>
        <w:ind w:firstLine="720"/>
      </w:pPr>
      <w:r w:rsidRPr="00C25DE2">
        <w:t>-</w:t>
      </w:r>
      <w:proofErr w:type="spellStart"/>
      <w:proofErr w:type="gramStart"/>
      <w:r w:rsidRPr="00C25DE2">
        <w:t>in</w:t>
      </w:r>
      <w:r w:rsidR="00E4333E">
        <w:t>itialBackoff</w:t>
      </w:r>
      <w:proofErr w:type="spellEnd"/>
      <w:proofErr w:type="gramEnd"/>
      <w:r w:rsidRPr="00C25DE2">
        <w:t xml:space="preserve"> 30 </w:t>
      </w:r>
      <w:r w:rsidR="00E4333E">
        <w:t>–</w:t>
      </w:r>
      <w:proofErr w:type="spellStart"/>
      <w:r w:rsidR="00E4333E">
        <w:t>maxQueueSize</w:t>
      </w:r>
      <w:proofErr w:type="spellEnd"/>
      <w:r w:rsidR="00E4333E">
        <w:t xml:space="preserve"> 50</w:t>
      </w:r>
    </w:p>
    <w:p w:rsidR="00A13BE2" w:rsidRPr="000C6618" w:rsidRDefault="00A13BE2" w:rsidP="00A13BE2">
      <w:pPr>
        <w:pStyle w:val="Code"/>
      </w:pPr>
      <w:r>
        <w:t>…</w:t>
      </w:r>
    </w:p>
    <w:p w:rsidR="00A13BE2" w:rsidRDefault="00A13BE2" w:rsidP="00A13BE2">
      <w:pPr>
        <w:pStyle w:val="Heading3"/>
      </w:pPr>
      <w:r>
        <w:t>Discussion</w:t>
      </w:r>
    </w:p>
    <w:p w:rsidR="00A13BE2" w:rsidRDefault="00A13BE2" w:rsidP="00A13BE2">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every computer object from Active Directory.  These computer objects are then piped to the </w:t>
      </w:r>
      <w:r>
        <w:rPr>
          <w:rStyle w:val="ConstantWidth"/>
        </w:rPr>
        <w:t>New-</w:t>
      </w:r>
      <w:proofErr w:type="spellStart"/>
      <w:r>
        <w:rPr>
          <w:rStyle w:val="ConstantWidth"/>
        </w:rPr>
        <w:t>Splunk</w:t>
      </w:r>
      <w:r w:rsidR="00E4333E">
        <w:rPr>
          <w:rStyle w:val="ConstantWidth"/>
        </w:rPr>
        <w:t>OutputServer</w:t>
      </w:r>
      <w:proofErr w:type="spellEnd"/>
      <w:r>
        <w:t xml:space="preserve"> </w:t>
      </w:r>
      <w:proofErr w:type="spellStart"/>
      <w:r>
        <w:t>cmdlet</w:t>
      </w:r>
      <w:proofErr w:type="spellEnd"/>
      <w:r>
        <w:t xml:space="preserve"> from the </w:t>
      </w:r>
      <w:proofErr w:type="spellStart"/>
      <w:r>
        <w:t>Splunk</w:t>
      </w:r>
      <w:proofErr w:type="spellEnd"/>
      <w:r>
        <w:t xml:space="preserve"> module.</w:t>
      </w:r>
    </w:p>
    <w:p w:rsidR="00A13BE2" w:rsidRDefault="00A13BE2" w:rsidP="00A13BE2">
      <w:r>
        <w:rPr>
          <w:rStyle w:val="ConstantWidth"/>
        </w:rPr>
        <w:t>New-</w:t>
      </w:r>
      <w:proofErr w:type="spellStart"/>
      <w:r>
        <w:rPr>
          <w:rStyle w:val="ConstantWidth"/>
        </w:rPr>
        <w:t>Splunk</w:t>
      </w:r>
      <w:r w:rsidR="00E4333E">
        <w:rPr>
          <w:rStyle w:val="ConstantWidth"/>
        </w:rPr>
        <w:t>OutputServer</w:t>
      </w:r>
      <w:proofErr w:type="spellEnd"/>
      <w:r>
        <w:t xml:space="preserve"> will create a new </w:t>
      </w:r>
      <w:proofErr w:type="spellStart"/>
      <w:r>
        <w:t>Splunk</w:t>
      </w:r>
      <w:proofErr w:type="spellEnd"/>
      <w:r>
        <w:t xml:space="preserve"> </w:t>
      </w:r>
      <w:r w:rsidR="00E4333E">
        <w:t xml:space="preserve">forwarder configuration </w:t>
      </w:r>
      <w:r>
        <w:t xml:space="preserve">on each computer specified in the pipeline.  There are many related </w:t>
      </w:r>
      <w:proofErr w:type="spellStart"/>
      <w:r>
        <w:t>cmdlets</w:t>
      </w:r>
      <w:proofErr w:type="spellEnd"/>
      <w:r>
        <w:t xml:space="preserve"> for creating and managing various types of </w:t>
      </w:r>
      <w:proofErr w:type="spellStart"/>
      <w:r>
        <w:t>Splunk</w:t>
      </w:r>
      <w:proofErr w:type="spellEnd"/>
      <w:r>
        <w:t xml:space="preserve"> </w:t>
      </w:r>
      <w:r w:rsidR="00E4333E">
        <w:t>outp</w:t>
      </w:r>
      <w:r>
        <w:t xml:space="preserve">uts; to see a complete list of these Input management </w:t>
      </w:r>
      <w:proofErr w:type="spellStart"/>
      <w:r>
        <w:t>cmdlets</w:t>
      </w:r>
      <w:proofErr w:type="spellEnd"/>
      <w:r>
        <w:t>, use the following command:</w:t>
      </w:r>
    </w:p>
    <w:p w:rsidR="00A13BE2" w:rsidRDefault="00A13BE2" w:rsidP="00A13BE2">
      <w:pPr>
        <w:pStyle w:val="Code"/>
      </w:pPr>
      <w:r>
        <w:t xml:space="preserve">PS &gt; Get-Command –module </w:t>
      </w:r>
      <w:proofErr w:type="spellStart"/>
      <w:r>
        <w:t>Splunk</w:t>
      </w:r>
      <w:proofErr w:type="spellEnd"/>
      <w:r>
        <w:t xml:space="preserve"> *</w:t>
      </w:r>
      <w:r w:rsidR="00E4333E">
        <w:t>out</w:t>
      </w:r>
      <w:r>
        <w:t>put*</w:t>
      </w:r>
    </w:p>
    <w:p w:rsidR="00A13BE2" w:rsidRDefault="00A13BE2" w:rsidP="00A13BE2">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w:t>
      </w:r>
      <w:proofErr w:type="spellStart"/>
      <w:r>
        <w:t>PowerShell</w:t>
      </w:r>
      <w:proofErr w:type="spellEnd"/>
      <w:r>
        <w:t xml:space="preserve"> in Windows Server 2008 R2.  For more information on the Active Directory module please see the following URL: </w:t>
      </w:r>
    </w:p>
    <w:p w:rsidR="00A13BE2" w:rsidRPr="008146BC" w:rsidRDefault="00A13BE2" w:rsidP="00A13BE2">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A13BE2" w:rsidRDefault="00A13BE2" w:rsidP="00A13BE2">
      <w:pPr>
        <w:pStyle w:val="Heading3"/>
      </w:pPr>
      <w:r>
        <w:t>See Also</w:t>
      </w:r>
    </w:p>
    <w:p w:rsidR="00A13BE2" w:rsidRDefault="00A13BE2" w:rsidP="00A13BE2">
      <w:pPr>
        <w:pStyle w:val="ListParagraph"/>
        <w:numPr>
          <w:ilvl w:val="0"/>
          <w:numId w:val="3"/>
        </w:numPr>
        <w:rPr>
          <w:rStyle w:val="ConstantWidth"/>
          <w:b/>
        </w:rPr>
      </w:pPr>
      <w:r w:rsidRPr="00C76D6F">
        <w:rPr>
          <w:rStyle w:val="ConstantWidth"/>
          <w:b/>
        </w:rPr>
        <w:t xml:space="preserve">Get-Help </w:t>
      </w:r>
      <w:r>
        <w:rPr>
          <w:rStyle w:val="ConstantWidth"/>
          <w:b/>
        </w:rPr>
        <w:t>Test-</w:t>
      </w:r>
      <w:proofErr w:type="spellStart"/>
      <w:r>
        <w:rPr>
          <w:rStyle w:val="ConstantWidth"/>
          <w:b/>
        </w:rPr>
        <w:t>Splunkd</w:t>
      </w:r>
      <w:proofErr w:type="spellEnd"/>
    </w:p>
    <w:p w:rsidR="00A13BE2" w:rsidRPr="00394D0A" w:rsidRDefault="00A13BE2" w:rsidP="00A13BE2">
      <w:pPr>
        <w:pStyle w:val="ListParagraph"/>
        <w:numPr>
          <w:ilvl w:val="0"/>
          <w:numId w:val="3"/>
        </w:numPr>
        <w:rPr>
          <w:rStyle w:val="ConstantWidth"/>
          <w:b/>
        </w:rPr>
      </w:pPr>
      <w:r w:rsidRPr="00394D0A">
        <w:rPr>
          <w:rStyle w:val="ConstantWidth"/>
          <w:b/>
        </w:rPr>
        <w:t xml:space="preserve">Get-Command –module </w:t>
      </w:r>
      <w:proofErr w:type="spellStart"/>
      <w:r w:rsidRPr="00394D0A">
        <w:rPr>
          <w:rStyle w:val="ConstantWidth"/>
          <w:b/>
        </w:rPr>
        <w:t>Splunk</w:t>
      </w:r>
      <w:proofErr w:type="spellEnd"/>
      <w:r w:rsidRPr="00394D0A">
        <w:rPr>
          <w:rStyle w:val="ConstantWidth"/>
          <w:b/>
        </w:rPr>
        <w:t xml:space="preserve"> *</w:t>
      </w:r>
      <w:r w:rsidR="00E4333E">
        <w:rPr>
          <w:rStyle w:val="ConstantWidth"/>
          <w:b/>
        </w:rPr>
        <w:t>out</w:t>
      </w:r>
      <w:r w:rsidRPr="00394D0A">
        <w:rPr>
          <w:rStyle w:val="ConstantWidth"/>
          <w:b/>
        </w:rPr>
        <w:t>put*</w:t>
      </w:r>
    </w:p>
    <w:p w:rsidR="00A13BE2" w:rsidRPr="00A13BE2" w:rsidRDefault="00A13BE2" w:rsidP="00A13BE2">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A13BE2" w:rsidRDefault="00A13BE2" w:rsidP="00A13BE2">
      <w:pPr>
        <w:pStyle w:val="ListParagraph"/>
        <w:numPr>
          <w:ilvl w:val="0"/>
          <w:numId w:val="3"/>
        </w:numPr>
        <w:rPr>
          <w:bCs/>
        </w:rPr>
      </w:pPr>
      <w:r>
        <w:rPr>
          <w:bCs/>
        </w:rPr>
        <w:fldChar w:fldCharType="begin"/>
      </w:r>
      <w:r>
        <w:rPr>
          <w:bCs/>
        </w:rPr>
        <w:instrText xml:space="preserve"> REF _Ref311466687 \h </w:instrText>
      </w:r>
      <w:r>
        <w:rPr>
          <w:bCs/>
        </w:rPr>
      </w:r>
      <w:r>
        <w:rPr>
          <w:bCs/>
        </w:rPr>
        <w:fldChar w:fldCharType="separate"/>
      </w:r>
      <w:r>
        <w:t xml:space="preserve">Query the </w:t>
      </w:r>
      <w:proofErr w:type="spellStart"/>
      <w:r>
        <w:t>Splunk</w:t>
      </w:r>
      <w:proofErr w:type="spellEnd"/>
      <w:r>
        <w:t xml:space="preserve"> Module Features</w:t>
      </w:r>
      <w:r>
        <w:rPr>
          <w:bCs/>
        </w:rPr>
        <w:fldChar w:fldCharType="end"/>
      </w:r>
      <w:r>
        <w:rPr>
          <w:bCs/>
        </w:rPr>
        <w:t xml:space="preserve"> on page </w:t>
      </w:r>
      <w:r>
        <w:rPr>
          <w:bCs/>
        </w:rPr>
        <w:fldChar w:fldCharType="begin"/>
      </w:r>
      <w:r>
        <w:rPr>
          <w:bCs/>
        </w:rPr>
        <w:instrText xml:space="preserve"> PAGEREF _Ref311466698 \h </w:instrText>
      </w:r>
      <w:r>
        <w:rPr>
          <w:bCs/>
        </w:rPr>
      </w:r>
      <w:r>
        <w:rPr>
          <w:bCs/>
        </w:rPr>
        <w:fldChar w:fldCharType="separate"/>
      </w:r>
      <w:r>
        <w:rPr>
          <w:bCs/>
          <w:noProof/>
        </w:rPr>
        <w:t>7</w:t>
      </w:r>
      <w:r>
        <w:rPr>
          <w:bCs/>
        </w:rPr>
        <w:fldChar w:fldCharType="end"/>
      </w:r>
    </w:p>
    <w:p w:rsidR="00A13BE2" w:rsidRPr="00A13BE2" w:rsidRDefault="00A13BE2" w:rsidP="00A13BE2">
      <w:pPr>
        <w:pStyle w:val="ListParagraph"/>
        <w:numPr>
          <w:ilvl w:val="0"/>
          <w:numId w:val="3"/>
        </w:numPr>
        <w:rPr>
          <w:bCs/>
        </w:rPr>
      </w:pPr>
      <w:r>
        <w:rPr>
          <w:bCs/>
        </w:rPr>
        <w:fldChar w:fldCharType="begin"/>
      </w:r>
      <w:r>
        <w:rPr>
          <w:bCs/>
        </w:rPr>
        <w:instrText xml:space="preserve"> REF _Ref311466719 \h </w:instrText>
      </w:r>
      <w:r>
        <w:rPr>
          <w:bCs/>
        </w:rPr>
      </w:r>
      <w:r>
        <w:rPr>
          <w:bCs/>
        </w:rPr>
        <w:fldChar w:fldCharType="separate"/>
      </w:r>
      <w:r>
        <w:t xml:space="preserve">Get Help for a </w:t>
      </w:r>
      <w:proofErr w:type="spellStart"/>
      <w:r>
        <w:t>Splunk</w:t>
      </w:r>
      <w:proofErr w:type="spellEnd"/>
      <w:r>
        <w:t xml:space="preserve"> Module </w:t>
      </w:r>
      <w:proofErr w:type="spellStart"/>
      <w:r>
        <w:t>Cmdlet</w:t>
      </w:r>
      <w:proofErr w:type="spellEnd"/>
      <w:r>
        <w:rPr>
          <w:bCs/>
        </w:rPr>
        <w:fldChar w:fldCharType="end"/>
      </w:r>
      <w:r>
        <w:rPr>
          <w:bCs/>
        </w:rPr>
        <w:t xml:space="preserve"> on page </w:t>
      </w:r>
      <w:r>
        <w:rPr>
          <w:bCs/>
        </w:rPr>
        <w:fldChar w:fldCharType="begin"/>
      </w:r>
      <w:r>
        <w:rPr>
          <w:bCs/>
        </w:rPr>
        <w:instrText xml:space="preserve"> PAGEREF _Ref311466712 \h </w:instrText>
      </w:r>
      <w:r>
        <w:rPr>
          <w:bCs/>
        </w:rPr>
      </w:r>
      <w:r>
        <w:rPr>
          <w:bCs/>
        </w:rPr>
        <w:fldChar w:fldCharType="separate"/>
      </w:r>
      <w:r>
        <w:rPr>
          <w:bCs/>
          <w:noProof/>
        </w:rPr>
        <w:t>8</w:t>
      </w:r>
      <w:r>
        <w:rPr>
          <w:bCs/>
        </w:rPr>
        <w:fldChar w:fldCharType="end"/>
      </w:r>
    </w:p>
    <w:p w:rsidR="00A13BE2" w:rsidRPr="008146BC" w:rsidRDefault="00A13BE2" w:rsidP="00A13BE2">
      <w:pPr>
        <w:pStyle w:val="ListParagraph"/>
        <w:numPr>
          <w:ilvl w:val="0"/>
          <w:numId w:val="3"/>
        </w:numPr>
        <w:rPr>
          <w:bCs/>
        </w:rPr>
      </w:pPr>
      <w:r w:rsidRPr="008146BC">
        <w:rPr>
          <w:b/>
          <w:bCs/>
        </w:rPr>
        <w:fldChar w:fldCharType="begin"/>
      </w:r>
      <w:r>
        <w:instrText xml:space="preserve"> REF _Ref299804741 \h </w:instrText>
      </w:r>
      <w:r w:rsidRPr="008146BC">
        <w:rPr>
          <w:b/>
          <w:bCs/>
        </w:rPr>
      </w:r>
      <w:r w:rsidRPr="008146BC">
        <w:rPr>
          <w:b/>
          <w:bCs/>
        </w:rPr>
        <w:fldChar w:fldCharType="separate"/>
      </w:r>
      <w:r>
        <w:t xml:space="preserve">Create a Default </w:t>
      </w:r>
      <w:proofErr w:type="spellStart"/>
      <w:r>
        <w:t>Splunk</w:t>
      </w:r>
      <w:proofErr w:type="spellEnd"/>
      <w:r>
        <w:t xml:space="preserve"> Connection</w:t>
      </w:r>
      <w:r w:rsidRPr="008146BC">
        <w:rPr>
          <w:b/>
          <w:bCs/>
        </w:rPr>
        <w:fldChar w:fldCharType="end"/>
      </w:r>
      <w:r w:rsidRPr="008146BC">
        <w:rPr>
          <w:bCs/>
        </w:rPr>
        <w:t xml:space="preserve"> on page </w:t>
      </w:r>
      <w:r w:rsidRPr="008146BC">
        <w:rPr>
          <w:bCs/>
        </w:rPr>
        <w:fldChar w:fldCharType="begin"/>
      </w:r>
      <w:r w:rsidRPr="008146BC">
        <w:rPr>
          <w:bCs/>
        </w:rPr>
        <w:instrText xml:space="preserve"> PAGEREF _Ref299804741 \h </w:instrText>
      </w:r>
      <w:r w:rsidRPr="008146BC">
        <w:rPr>
          <w:bCs/>
        </w:rPr>
      </w:r>
      <w:r w:rsidRPr="008146BC">
        <w:rPr>
          <w:bCs/>
        </w:rPr>
        <w:fldChar w:fldCharType="separate"/>
      </w:r>
      <w:r>
        <w:rPr>
          <w:bCs/>
          <w:noProof/>
        </w:rPr>
        <w:t>11</w:t>
      </w:r>
      <w:r w:rsidRPr="008146BC">
        <w:rPr>
          <w:bCs/>
        </w:rPr>
        <w:fldChar w:fldCharType="end"/>
      </w:r>
    </w:p>
    <w:p w:rsidR="00680794" w:rsidRDefault="00680794" w:rsidP="00C25DE2">
      <w:pPr>
        <w:pStyle w:val="Heading2"/>
      </w:pPr>
      <w:r>
        <w:t>Apply an Application Configuration to Multiple Forwarders across all Hosts in an AD Site.</w:t>
      </w:r>
    </w:p>
    <w:p w:rsidR="00BA5BDE" w:rsidRDefault="00BA5BDE" w:rsidP="00BA5BDE">
      <w:pPr>
        <w:pStyle w:val="Heading3"/>
      </w:pPr>
      <w:r>
        <w:t>Problem</w:t>
      </w:r>
    </w:p>
    <w:p w:rsidR="00BA5BDE" w:rsidRDefault="00BA5BDE" w:rsidP="00BA5BDE">
      <w:r>
        <w:t xml:space="preserve">You want to apply a specific application configuration to every host in an </w:t>
      </w:r>
      <w:r w:rsidRPr="000C6618">
        <w:t>A</w:t>
      </w:r>
      <w:r>
        <w:t>ctive Directory site.</w:t>
      </w:r>
    </w:p>
    <w:p w:rsidR="00BA5BDE" w:rsidRDefault="00BA5BDE" w:rsidP="00BA5BDE">
      <w:pPr>
        <w:pStyle w:val="Heading3"/>
      </w:pPr>
      <w:r>
        <w:lastRenderedPageBreak/>
        <w:t>Solution</w:t>
      </w:r>
    </w:p>
    <w:p w:rsidR="00BA5BDE" w:rsidRPr="00F52C62" w:rsidRDefault="00BA5BDE" w:rsidP="00BA5BDE">
      <w:r>
        <w:t xml:space="preserve">Pipe the output of the Active Directory module </w:t>
      </w:r>
      <w:r w:rsidRPr="00C71C9C">
        <w:rPr>
          <w:rStyle w:val="ConstantWidth"/>
        </w:rPr>
        <w:t>Get-</w:t>
      </w:r>
      <w:proofErr w:type="spellStart"/>
      <w:r w:rsidRPr="00C71C9C">
        <w:rPr>
          <w:rStyle w:val="ConstantWidth"/>
        </w:rPr>
        <w:t>ADComputer</w:t>
      </w:r>
      <w:proofErr w:type="spellEnd"/>
      <w:r>
        <w:t xml:space="preserve"> </w:t>
      </w:r>
      <w:proofErr w:type="spellStart"/>
      <w:r>
        <w:t>cmdlet</w:t>
      </w:r>
      <w:proofErr w:type="spellEnd"/>
      <w:r>
        <w:t xml:space="preserve"> to the relevant </w:t>
      </w:r>
      <w:proofErr w:type="spellStart"/>
      <w:r>
        <w:t>Splunk</w:t>
      </w:r>
      <w:proofErr w:type="spellEnd"/>
      <w:r>
        <w:t xml:space="preserve"> application management </w:t>
      </w:r>
      <w:proofErr w:type="spellStart"/>
      <w:r>
        <w:t>cmdlet</w:t>
      </w:r>
      <w:proofErr w:type="spellEnd"/>
      <w:r>
        <w:t xml:space="preserve">.  For instance, to create a new data forwarder output, use the </w:t>
      </w:r>
      <w:r w:rsidRPr="00C71C9C">
        <w:rPr>
          <w:rStyle w:val="ConstantWidth"/>
        </w:rPr>
        <w:t>New-</w:t>
      </w:r>
      <w:proofErr w:type="spellStart"/>
      <w:r w:rsidRPr="00C71C9C">
        <w:rPr>
          <w:rStyle w:val="ConstantWidth"/>
        </w:rPr>
        <w:t>Splunk</w:t>
      </w:r>
      <w:r>
        <w:rPr>
          <w:rStyle w:val="ConstantWidth"/>
        </w:rPr>
        <w:t>Application</w:t>
      </w:r>
      <w:proofErr w:type="spellEnd"/>
      <w:r>
        <w:t xml:space="preserve"> </w:t>
      </w:r>
      <w:proofErr w:type="spellStart"/>
      <w:r>
        <w:t>cmdlet</w:t>
      </w:r>
      <w:proofErr w:type="spellEnd"/>
      <w:r>
        <w:t>.</w:t>
      </w:r>
    </w:p>
    <w:p w:rsidR="00BA5BDE" w:rsidRDefault="00BA5BDE" w:rsidP="00BA5BDE">
      <w:pPr>
        <w:pStyle w:val="Code"/>
      </w:pPr>
      <w:r w:rsidRPr="00C25DE2">
        <w:t>PS &gt; Get-</w:t>
      </w:r>
      <w:proofErr w:type="spellStart"/>
      <w:r w:rsidRPr="00C25DE2">
        <w:t>ADComputer</w:t>
      </w:r>
      <w:proofErr w:type="spellEnd"/>
      <w:r w:rsidRPr="00C25DE2">
        <w:t xml:space="preserve"> –Filter * | </w:t>
      </w:r>
      <w:r>
        <w:t>New-</w:t>
      </w:r>
      <w:proofErr w:type="spellStart"/>
      <w:r>
        <w:t>SplunkApplication</w:t>
      </w:r>
      <w:proofErr w:type="spellEnd"/>
      <w:r w:rsidRPr="00C25DE2">
        <w:t xml:space="preserve"> </w:t>
      </w:r>
      <w:r>
        <w:t>–</w:t>
      </w:r>
      <w:r w:rsidRPr="00C25DE2">
        <w:t>name</w:t>
      </w:r>
      <w:r>
        <w:t xml:space="preserve"> </w:t>
      </w:r>
      <w:proofErr w:type="spellStart"/>
      <w:r>
        <w:t>myApp</w:t>
      </w:r>
      <w:proofErr w:type="spellEnd"/>
      <w:r w:rsidRPr="00C25DE2">
        <w:t xml:space="preserve"> </w:t>
      </w:r>
      <w:r>
        <w:t>`</w:t>
      </w:r>
    </w:p>
    <w:p w:rsidR="00BA5BDE" w:rsidRDefault="00BA5BDE" w:rsidP="00BA5BDE">
      <w:pPr>
        <w:pStyle w:val="Code"/>
        <w:ind w:firstLine="720"/>
      </w:pPr>
      <w:r w:rsidRPr="00C25DE2">
        <w:t>-</w:t>
      </w:r>
      <w:proofErr w:type="gramStart"/>
      <w:r>
        <w:t>label</w:t>
      </w:r>
      <w:proofErr w:type="gramEnd"/>
      <w:r>
        <w:t xml:space="preserve"> “My Application” –manageable –visible –template “sample-App”</w:t>
      </w:r>
    </w:p>
    <w:p w:rsidR="00BA5BDE" w:rsidRPr="000C6618" w:rsidRDefault="00BA5BDE" w:rsidP="00BA5BDE">
      <w:pPr>
        <w:pStyle w:val="Code"/>
      </w:pPr>
      <w:r>
        <w:t>…</w:t>
      </w:r>
    </w:p>
    <w:p w:rsidR="00BA5BDE" w:rsidRDefault="00BA5BDE" w:rsidP="00BA5BDE">
      <w:pPr>
        <w:pStyle w:val="Heading3"/>
      </w:pPr>
      <w:r>
        <w:t>Discussion</w:t>
      </w:r>
    </w:p>
    <w:p w:rsidR="00BA5BDE" w:rsidRDefault="00BA5BDE" w:rsidP="00BA5BDE">
      <w:r>
        <w:t xml:space="preserve">By specifying the </w:t>
      </w:r>
      <w:r w:rsidRPr="008146BC">
        <w:rPr>
          <w:rStyle w:val="ConstantWidth"/>
        </w:rPr>
        <w:t>–Filter</w:t>
      </w:r>
      <w:r>
        <w:t xml:space="preserve"> parameter as a match-all wildcard (</w:t>
      </w:r>
      <w:r w:rsidRPr="008146BC">
        <w:rPr>
          <w:rStyle w:val="ConstantWidth"/>
        </w:rPr>
        <w:t>*</w:t>
      </w:r>
      <w:r>
        <w:t xml:space="preserve">), 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will return every computer object from Active Directory.  These computer objects are then piped to the </w:t>
      </w:r>
      <w:r>
        <w:rPr>
          <w:rStyle w:val="ConstantWidth"/>
        </w:rPr>
        <w:t>New-</w:t>
      </w:r>
      <w:proofErr w:type="spellStart"/>
      <w:r>
        <w:rPr>
          <w:rStyle w:val="ConstantWidth"/>
        </w:rPr>
        <w:t>SplunkApplication</w:t>
      </w:r>
      <w:proofErr w:type="spellEnd"/>
      <w:r>
        <w:t xml:space="preserve"> </w:t>
      </w:r>
      <w:proofErr w:type="spellStart"/>
      <w:r>
        <w:t>cmdlet</w:t>
      </w:r>
      <w:proofErr w:type="spellEnd"/>
      <w:r>
        <w:t xml:space="preserve"> from the </w:t>
      </w:r>
      <w:proofErr w:type="spellStart"/>
      <w:r>
        <w:t>Splunk</w:t>
      </w:r>
      <w:proofErr w:type="spellEnd"/>
      <w:r>
        <w:t xml:space="preserve"> module.</w:t>
      </w:r>
    </w:p>
    <w:p w:rsidR="00BA5BDE" w:rsidRDefault="00BA5BDE" w:rsidP="00BA5BDE">
      <w:r>
        <w:rPr>
          <w:rStyle w:val="ConstantWidth"/>
        </w:rPr>
        <w:t>New-</w:t>
      </w:r>
      <w:proofErr w:type="spellStart"/>
      <w:r>
        <w:rPr>
          <w:rStyle w:val="ConstantWidth"/>
        </w:rPr>
        <w:t>SplunkApplication</w:t>
      </w:r>
      <w:proofErr w:type="spellEnd"/>
      <w:r>
        <w:t xml:space="preserve"> will define a new </w:t>
      </w:r>
      <w:proofErr w:type="spellStart"/>
      <w:r>
        <w:t>Splunk</w:t>
      </w:r>
      <w:proofErr w:type="spellEnd"/>
      <w:r>
        <w:t xml:space="preserve"> application on each computer specified in the pipeline.  There are many related </w:t>
      </w:r>
      <w:proofErr w:type="spellStart"/>
      <w:r>
        <w:t>cmdlets</w:t>
      </w:r>
      <w:proofErr w:type="spellEnd"/>
      <w:r>
        <w:t xml:space="preserve"> for creating and managing </w:t>
      </w:r>
      <w:proofErr w:type="spellStart"/>
      <w:r>
        <w:t>Splunk</w:t>
      </w:r>
      <w:proofErr w:type="spellEnd"/>
      <w:r>
        <w:t xml:space="preserve"> applications; to see a complete list of these Input management </w:t>
      </w:r>
      <w:proofErr w:type="spellStart"/>
      <w:r>
        <w:t>cmdlets</w:t>
      </w:r>
      <w:proofErr w:type="spellEnd"/>
      <w:r>
        <w:t>, use the following command:</w:t>
      </w:r>
    </w:p>
    <w:p w:rsidR="00BA5BDE" w:rsidRDefault="00BA5BDE" w:rsidP="00BA5BDE">
      <w:pPr>
        <w:pStyle w:val="Code"/>
      </w:pPr>
      <w:r>
        <w:t xml:space="preserve">PS &gt; Get-Command –module </w:t>
      </w:r>
      <w:proofErr w:type="spellStart"/>
      <w:r>
        <w:t>Splunk</w:t>
      </w:r>
      <w:proofErr w:type="spellEnd"/>
      <w:r>
        <w:t xml:space="preserve"> *application*</w:t>
      </w:r>
    </w:p>
    <w:p w:rsidR="00BA5BDE" w:rsidRDefault="00BA5BDE" w:rsidP="00BA5BDE">
      <w:r>
        <w:t xml:space="preserve">The </w:t>
      </w:r>
      <w:r w:rsidRPr="008146BC">
        <w:rPr>
          <w:rStyle w:val="ConstantWidth"/>
        </w:rPr>
        <w:t>Get-</w:t>
      </w:r>
      <w:proofErr w:type="spellStart"/>
      <w:r w:rsidRPr="008146BC">
        <w:rPr>
          <w:rStyle w:val="ConstantWidth"/>
        </w:rPr>
        <w:t>ADComputer</w:t>
      </w:r>
      <w:proofErr w:type="spellEnd"/>
      <w:r>
        <w:t xml:space="preserve"> </w:t>
      </w:r>
      <w:proofErr w:type="spellStart"/>
      <w:r>
        <w:t>cmdlet</w:t>
      </w:r>
      <w:proofErr w:type="spellEnd"/>
      <w:r>
        <w:t xml:space="preserve"> is available as part of the Active Directory module for Windows </w:t>
      </w:r>
      <w:proofErr w:type="spellStart"/>
      <w:r>
        <w:t>PowerShell</w:t>
      </w:r>
      <w:proofErr w:type="spellEnd"/>
      <w:r>
        <w:t xml:space="preserve"> in Windows Server 2008 R2.  For more information on the Active Directory module please see the following URL: </w:t>
      </w:r>
    </w:p>
    <w:p w:rsidR="00BA5BDE" w:rsidRPr="008146BC" w:rsidRDefault="00BA5BDE" w:rsidP="00BA5BDE">
      <w:pPr>
        <w:pStyle w:val="ListParagraph"/>
        <w:numPr>
          <w:ilvl w:val="0"/>
          <w:numId w:val="3"/>
        </w:numPr>
        <w:rPr>
          <w:rStyle w:val="ConstantWidth"/>
          <w:rFonts w:asciiTheme="minorHAnsi" w:hAnsiTheme="minorHAnsi" w:cstheme="minorBidi"/>
        </w:rPr>
      </w:pPr>
      <w:r w:rsidRPr="008146BC">
        <w:rPr>
          <w:rStyle w:val="ConstantWidth"/>
        </w:rPr>
        <w:t>http://go.microsoft.com/fwlink/?LinkID=139658</w:t>
      </w:r>
    </w:p>
    <w:p w:rsidR="00BA5BDE" w:rsidRDefault="00BA5BDE" w:rsidP="00BA5BDE">
      <w:pPr>
        <w:pStyle w:val="Heading3"/>
      </w:pPr>
      <w:r>
        <w:t>See Also</w:t>
      </w:r>
    </w:p>
    <w:p w:rsidR="00BA5BDE" w:rsidRDefault="00BA5BDE" w:rsidP="00BA5BDE">
      <w:pPr>
        <w:pStyle w:val="ListParagraph"/>
        <w:numPr>
          <w:ilvl w:val="0"/>
          <w:numId w:val="3"/>
        </w:numPr>
        <w:rPr>
          <w:rStyle w:val="ConstantWidth"/>
          <w:b/>
        </w:rPr>
      </w:pPr>
      <w:r w:rsidRPr="00C76D6F">
        <w:rPr>
          <w:rStyle w:val="ConstantWidth"/>
          <w:b/>
        </w:rPr>
        <w:t xml:space="preserve">Get-Help </w:t>
      </w:r>
      <w:r>
        <w:rPr>
          <w:rStyle w:val="ConstantWidth"/>
          <w:b/>
        </w:rPr>
        <w:t>Test-</w:t>
      </w:r>
      <w:proofErr w:type="spellStart"/>
      <w:r>
        <w:rPr>
          <w:rStyle w:val="ConstantWidth"/>
          <w:b/>
        </w:rPr>
        <w:t>Splunkd</w:t>
      </w:r>
      <w:proofErr w:type="spellEnd"/>
    </w:p>
    <w:p w:rsidR="00BA5BDE" w:rsidRPr="00394D0A" w:rsidRDefault="00BA5BDE" w:rsidP="00BA5BDE">
      <w:pPr>
        <w:pStyle w:val="ListParagraph"/>
        <w:numPr>
          <w:ilvl w:val="0"/>
          <w:numId w:val="3"/>
        </w:numPr>
        <w:rPr>
          <w:rStyle w:val="ConstantWidth"/>
          <w:b/>
        </w:rPr>
      </w:pPr>
      <w:r w:rsidRPr="00394D0A">
        <w:rPr>
          <w:rStyle w:val="ConstantWidth"/>
          <w:b/>
        </w:rPr>
        <w:t xml:space="preserve">Get-Command –module </w:t>
      </w:r>
      <w:proofErr w:type="spellStart"/>
      <w:r w:rsidRPr="00394D0A">
        <w:rPr>
          <w:rStyle w:val="ConstantWidth"/>
          <w:b/>
        </w:rPr>
        <w:t>Splunk</w:t>
      </w:r>
      <w:proofErr w:type="spellEnd"/>
      <w:r w:rsidRPr="00394D0A">
        <w:rPr>
          <w:rStyle w:val="ConstantWidth"/>
          <w:b/>
        </w:rPr>
        <w:t xml:space="preserve"> *</w:t>
      </w:r>
      <w:r>
        <w:rPr>
          <w:rStyle w:val="ConstantWidth"/>
          <w:b/>
        </w:rPr>
        <w:t>application</w:t>
      </w:r>
      <w:r w:rsidRPr="00394D0A">
        <w:rPr>
          <w:rStyle w:val="ConstantWidth"/>
          <w:b/>
        </w:rPr>
        <w:t>*</w:t>
      </w:r>
    </w:p>
    <w:p w:rsidR="00BA5BDE" w:rsidRPr="00A13BE2" w:rsidRDefault="00BA5BDE" w:rsidP="00BA5BDE">
      <w:pPr>
        <w:pStyle w:val="ListParagraph"/>
        <w:numPr>
          <w:ilvl w:val="0"/>
          <w:numId w:val="3"/>
        </w:numPr>
        <w:rPr>
          <w:rStyle w:val="ConstantWidth"/>
          <w:b/>
        </w:rPr>
      </w:pPr>
      <w:r w:rsidRPr="008146BC">
        <w:rPr>
          <w:rStyle w:val="ConstantWidth"/>
        </w:rPr>
        <w:t>http://go.microsoft.com/fwlink/?LinkID=13965</w:t>
      </w:r>
      <w:r w:rsidRPr="00A13BE2">
        <w:rPr>
          <w:rStyle w:val="ConstantWidth"/>
        </w:rPr>
        <w:t>8</w:t>
      </w:r>
    </w:p>
    <w:p w:rsidR="00BA5BDE" w:rsidRDefault="00BA5BDE" w:rsidP="00BA5BDE">
      <w:pPr>
        <w:pStyle w:val="ListParagraph"/>
        <w:numPr>
          <w:ilvl w:val="0"/>
          <w:numId w:val="3"/>
        </w:numPr>
        <w:rPr>
          <w:bCs/>
        </w:rPr>
      </w:pPr>
      <w:r>
        <w:rPr>
          <w:bCs/>
        </w:rPr>
        <w:fldChar w:fldCharType="begin"/>
      </w:r>
      <w:r>
        <w:rPr>
          <w:bCs/>
        </w:rPr>
        <w:instrText xml:space="preserve"> REF _Ref311466687 \h </w:instrText>
      </w:r>
      <w:r>
        <w:rPr>
          <w:bCs/>
        </w:rPr>
      </w:r>
      <w:r>
        <w:rPr>
          <w:bCs/>
        </w:rPr>
        <w:fldChar w:fldCharType="separate"/>
      </w:r>
      <w:r>
        <w:t xml:space="preserve">Query the </w:t>
      </w:r>
      <w:proofErr w:type="spellStart"/>
      <w:r>
        <w:t>Splunk</w:t>
      </w:r>
      <w:proofErr w:type="spellEnd"/>
      <w:r>
        <w:t xml:space="preserve"> Module Features</w:t>
      </w:r>
      <w:r>
        <w:rPr>
          <w:bCs/>
        </w:rPr>
        <w:fldChar w:fldCharType="end"/>
      </w:r>
      <w:r>
        <w:rPr>
          <w:bCs/>
        </w:rPr>
        <w:t xml:space="preserve"> on page </w:t>
      </w:r>
      <w:r>
        <w:rPr>
          <w:bCs/>
        </w:rPr>
        <w:fldChar w:fldCharType="begin"/>
      </w:r>
      <w:r>
        <w:rPr>
          <w:bCs/>
        </w:rPr>
        <w:instrText xml:space="preserve"> PAGEREF _Ref311466698 \h </w:instrText>
      </w:r>
      <w:r>
        <w:rPr>
          <w:bCs/>
        </w:rPr>
      </w:r>
      <w:r>
        <w:rPr>
          <w:bCs/>
        </w:rPr>
        <w:fldChar w:fldCharType="separate"/>
      </w:r>
      <w:r>
        <w:rPr>
          <w:bCs/>
          <w:noProof/>
        </w:rPr>
        <w:t>7</w:t>
      </w:r>
      <w:r>
        <w:rPr>
          <w:bCs/>
        </w:rPr>
        <w:fldChar w:fldCharType="end"/>
      </w:r>
    </w:p>
    <w:p w:rsidR="00BA5BDE" w:rsidRPr="00A13BE2" w:rsidRDefault="00BA5BDE" w:rsidP="00BA5BDE">
      <w:pPr>
        <w:pStyle w:val="ListParagraph"/>
        <w:numPr>
          <w:ilvl w:val="0"/>
          <w:numId w:val="3"/>
        </w:numPr>
        <w:rPr>
          <w:bCs/>
        </w:rPr>
      </w:pPr>
      <w:r>
        <w:rPr>
          <w:bCs/>
        </w:rPr>
        <w:fldChar w:fldCharType="begin"/>
      </w:r>
      <w:r>
        <w:rPr>
          <w:bCs/>
        </w:rPr>
        <w:instrText xml:space="preserve"> REF _Ref311466719 \h </w:instrText>
      </w:r>
      <w:r>
        <w:rPr>
          <w:bCs/>
        </w:rPr>
      </w:r>
      <w:r>
        <w:rPr>
          <w:bCs/>
        </w:rPr>
        <w:fldChar w:fldCharType="separate"/>
      </w:r>
      <w:r>
        <w:t xml:space="preserve">Get Help for a </w:t>
      </w:r>
      <w:proofErr w:type="spellStart"/>
      <w:r>
        <w:t>Splunk</w:t>
      </w:r>
      <w:proofErr w:type="spellEnd"/>
      <w:r>
        <w:t xml:space="preserve"> Module </w:t>
      </w:r>
      <w:proofErr w:type="spellStart"/>
      <w:r>
        <w:t>Cmdlet</w:t>
      </w:r>
      <w:proofErr w:type="spellEnd"/>
      <w:r>
        <w:rPr>
          <w:bCs/>
        </w:rPr>
        <w:fldChar w:fldCharType="end"/>
      </w:r>
      <w:r>
        <w:rPr>
          <w:bCs/>
        </w:rPr>
        <w:t xml:space="preserve"> on page </w:t>
      </w:r>
      <w:r>
        <w:rPr>
          <w:bCs/>
        </w:rPr>
        <w:fldChar w:fldCharType="begin"/>
      </w:r>
      <w:r>
        <w:rPr>
          <w:bCs/>
        </w:rPr>
        <w:instrText xml:space="preserve"> PAGEREF _Ref311466712 \h </w:instrText>
      </w:r>
      <w:r>
        <w:rPr>
          <w:bCs/>
        </w:rPr>
      </w:r>
      <w:r>
        <w:rPr>
          <w:bCs/>
        </w:rPr>
        <w:fldChar w:fldCharType="separate"/>
      </w:r>
      <w:r>
        <w:rPr>
          <w:bCs/>
          <w:noProof/>
        </w:rPr>
        <w:t>8</w:t>
      </w:r>
      <w:r>
        <w:rPr>
          <w:bCs/>
        </w:rPr>
        <w:fldChar w:fldCharType="end"/>
      </w:r>
    </w:p>
    <w:p w:rsidR="00BA5BDE" w:rsidRPr="008146BC" w:rsidRDefault="00BA5BDE" w:rsidP="00BA5BDE">
      <w:pPr>
        <w:pStyle w:val="ListParagraph"/>
        <w:numPr>
          <w:ilvl w:val="0"/>
          <w:numId w:val="3"/>
        </w:numPr>
        <w:rPr>
          <w:bCs/>
        </w:rPr>
      </w:pPr>
      <w:r w:rsidRPr="008146BC">
        <w:rPr>
          <w:b/>
          <w:bCs/>
        </w:rPr>
        <w:fldChar w:fldCharType="begin"/>
      </w:r>
      <w:r>
        <w:instrText xml:space="preserve"> REF _Ref299804741 \h </w:instrText>
      </w:r>
      <w:r w:rsidRPr="008146BC">
        <w:rPr>
          <w:b/>
          <w:bCs/>
        </w:rPr>
      </w:r>
      <w:r w:rsidRPr="008146BC">
        <w:rPr>
          <w:b/>
          <w:bCs/>
        </w:rPr>
        <w:fldChar w:fldCharType="separate"/>
      </w:r>
      <w:r>
        <w:t xml:space="preserve">Create a Default </w:t>
      </w:r>
      <w:proofErr w:type="spellStart"/>
      <w:r>
        <w:t>Splunk</w:t>
      </w:r>
      <w:proofErr w:type="spellEnd"/>
      <w:r>
        <w:t xml:space="preserve"> Connection</w:t>
      </w:r>
      <w:r w:rsidRPr="008146BC">
        <w:rPr>
          <w:b/>
          <w:bCs/>
        </w:rPr>
        <w:fldChar w:fldCharType="end"/>
      </w:r>
      <w:r w:rsidRPr="008146BC">
        <w:rPr>
          <w:bCs/>
        </w:rPr>
        <w:t xml:space="preserve"> on page </w:t>
      </w:r>
      <w:r w:rsidRPr="008146BC">
        <w:rPr>
          <w:bCs/>
        </w:rPr>
        <w:fldChar w:fldCharType="begin"/>
      </w:r>
      <w:r w:rsidRPr="008146BC">
        <w:rPr>
          <w:bCs/>
        </w:rPr>
        <w:instrText xml:space="preserve"> PAGEREF _Ref299804741 \h </w:instrText>
      </w:r>
      <w:r w:rsidRPr="008146BC">
        <w:rPr>
          <w:bCs/>
        </w:rPr>
      </w:r>
      <w:r w:rsidRPr="008146BC">
        <w:rPr>
          <w:bCs/>
        </w:rPr>
        <w:fldChar w:fldCharType="separate"/>
      </w:r>
      <w:r>
        <w:rPr>
          <w:bCs/>
          <w:noProof/>
        </w:rPr>
        <w:t>11</w:t>
      </w:r>
      <w:r w:rsidRPr="008146BC">
        <w:rPr>
          <w:bCs/>
        </w:rPr>
        <w:fldChar w:fldCharType="end"/>
      </w:r>
    </w:p>
    <w:p w:rsidR="000010B4" w:rsidRDefault="00680794" w:rsidP="00C25DE2">
      <w:pPr>
        <w:pStyle w:val="Heading2"/>
      </w:pPr>
      <w:r>
        <w:lastRenderedPageBreak/>
        <w:t>I</w:t>
      </w:r>
      <w:r w:rsidR="000010B4">
        <w:t xml:space="preserve">nstall </w:t>
      </w:r>
      <w:r>
        <w:t xml:space="preserve">a </w:t>
      </w:r>
      <w:proofErr w:type="spellStart"/>
      <w:r w:rsidR="000010B4">
        <w:t>Splunk</w:t>
      </w:r>
      <w:proofErr w:type="spellEnd"/>
      <w:r w:rsidR="000010B4">
        <w:t xml:space="preserve"> </w:t>
      </w:r>
      <w:r>
        <w:t>A</w:t>
      </w:r>
      <w:r w:rsidR="000010B4">
        <w:t xml:space="preserve">pplication to </w:t>
      </w:r>
      <w:r>
        <w:t>M</w:t>
      </w:r>
      <w:r w:rsidR="000010B4">
        <w:t xml:space="preserve">ultiple </w:t>
      </w:r>
      <w:r>
        <w:t>F</w:t>
      </w:r>
      <w:r w:rsidR="000010B4">
        <w:t xml:space="preserve">orwarders </w:t>
      </w:r>
      <w:r>
        <w:t>across a</w:t>
      </w:r>
      <w:r w:rsidR="000010B4">
        <w:t xml:space="preserve">ll </w:t>
      </w:r>
      <w:r>
        <w:t>H</w:t>
      </w:r>
      <w:r w:rsidR="000010B4">
        <w:t>osts in an AD site.</w:t>
      </w:r>
    </w:p>
    <w:p w:rsidR="00680794" w:rsidRDefault="00680794" w:rsidP="00C25DE2">
      <w:pPr>
        <w:pStyle w:val="Heading2"/>
      </w:pPr>
      <w:r>
        <w:t>Apply an Input Configuration to Multiple Forwarders across all Hosts in an AD OU.</w:t>
      </w:r>
    </w:p>
    <w:p w:rsidR="00680794" w:rsidRDefault="00680794" w:rsidP="00C25DE2">
      <w:pPr>
        <w:pStyle w:val="Heading2"/>
      </w:pPr>
      <w:r>
        <w:t>Apply an Output Configuration to Multiple Forwarders across all Hosts in an AD OU.</w:t>
      </w:r>
    </w:p>
    <w:p w:rsidR="00680794" w:rsidRDefault="00680794" w:rsidP="00C25DE2">
      <w:pPr>
        <w:pStyle w:val="Heading2"/>
      </w:pPr>
      <w:r>
        <w:t>Apply an Application Configuration to Multiple Forwarders across all Hosts in an AD OU.</w:t>
      </w:r>
    </w:p>
    <w:p w:rsidR="00680794" w:rsidRDefault="00680794" w:rsidP="00C25DE2">
      <w:pPr>
        <w:pStyle w:val="Heading2"/>
      </w:pPr>
      <w:r>
        <w:t xml:space="preserve">Install a </w:t>
      </w:r>
      <w:proofErr w:type="spellStart"/>
      <w:r>
        <w:t>Splunk</w:t>
      </w:r>
      <w:proofErr w:type="spellEnd"/>
      <w:r>
        <w:t xml:space="preserve"> Application to Multiple Forwarders across all Hosts in an AD OU.</w:t>
      </w:r>
    </w:p>
    <w:p w:rsidR="00680794" w:rsidRDefault="00680794" w:rsidP="00C25DE2">
      <w:pPr>
        <w:pStyle w:val="Heading2"/>
      </w:pPr>
      <w:r>
        <w:t>Apply an Input Configuration to Multiple Forwarders across all Hosts Active in the Domain.</w:t>
      </w:r>
    </w:p>
    <w:p w:rsidR="00680794" w:rsidRDefault="00680794" w:rsidP="00C25DE2">
      <w:pPr>
        <w:pStyle w:val="Heading2"/>
      </w:pPr>
      <w:r>
        <w:t>Apply an Output Configuration to Multiple Forwarders across all Hosts Active in the Domain.</w:t>
      </w:r>
    </w:p>
    <w:p w:rsidR="00680794" w:rsidRDefault="00680794" w:rsidP="00C25DE2">
      <w:pPr>
        <w:pStyle w:val="Heading2"/>
      </w:pPr>
      <w:r>
        <w:t>Apply an Application Configuration to Multiple Forwarders across all Hosts Active in the Domain.</w:t>
      </w:r>
    </w:p>
    <w:p w:rsidR="00680794" w:rsidRDefault="00680794" w:rsidP="00C25DE2">
      <w:pPr>
        <w:pStyle w:val="Heading2"/>
      </w:pPr>
      <w:r>
        <w:t xml:space="preserve">Install a </w:t>
      </w:r>
      <w:proofErr w:type="spellStart"/>
      <w:r>
        <w:t>Splunk</w:t>
      </w:r>
      <w:proofErr w:type="spellEnd"/>
      <w:r>
        <w:t xml:space="preserve"> Application to Multiple Forwarders across all Hosts Active in the Domain.</w:t>
      </w:r>
    </w:p>
    <w:p w:rsidR="000010B4" w:rsidRDefault="000010B4" w:rsidP="00C25DE2">
      <w:pPr>
        <w:pStyle w:val="Heading2"/>
      </w:pPr>
      <w:r>
        <w:t xml:space="preserve">Run </w:t>
      </w:r>
      <w:r w:rsidR="00680794">
        <w:t>T</w:t>
      </w:r>
      <w:r>
        <w:t xml:space="preserve">asks </w:t>
      </w:r>
      <w:r w:rsidR="00680794">
        <w:t xml:space="preserve">that Impact Multiple Hosts </w:t>
      </w:r>
      <w:r>
        <w:t xml:space="preserve">in </w:t>
      </w:r>
      <w:r w:rsidR="00680794">
        <w:t>P</w:t>
      </w:r>
      <w:r>
        <w:t>arallel.</w:t>
      </w:r>
    </w:p>
    <w:p w:rsidR="00CC1FE5" w:rsidRDefault="00CC1FE5" w:rsidP="00CC1FE5">
      <w:pPr>
        <w:pStyle w:val="Heading3"/>
      </w:pPr>
      <w:r>
        <w:t>Problem</w:t>
      </w:r>
    </w:p>
    <w:p w:rsidR="00CC1FE5" w:rsidRDefault="00CC1FE5" w:rsidP="00CC1FE5">
      <w:r>
        <w:t xml:space="preserve">You want to apply </w:t>
      </w:r>
      <w:proofErr w:type="spellStart"/>
      <w:r>
        <w:t>Splunk</w:t>
      </w:r>
      <w:proofErr w:type="spellEnd"/>
      <w:r>
        <w:t xml:space="preserve"> configuration updates to multiple machines in parallel.</w:t>
      </w:r>
    </w:p>
    <w:p w:rsidR="00CC1FE5" w:rsidRDefault="00CC1FE5" w:rsidP="00CC1FE5">
      <w:pPr>
        <w:pStyle w:val="Heading3"/>
      </w:pPr>
      <w:r>
        <w:t>Solution</w:t>
      </w:r>
    </w:p>
    <w:p w:rsidR="00CC1FE5" w:rsidRPr="00F52C62" w:rsidRDefault="00CC1FE5" w:rsidP="00CC1FE5">
      <w:r>
        <w:t xml:space="preserve">Execute the relevant </w:t>
      </w:r>
      <w:proofErr w:type="spellStart"/>
      <w:r>
        <w:t>Splunk</w:t>
      </w:r>
      <w:proofErr w:type="spellEnd"/>
      <w:r>
        <w:t xml:space="preserve"> Resource Kit </w:t>
      </w:r>
      <w:proofErr w:type="spellStart"/>
      <w:r>
        <w:t>cmdlet</w:t>
      </w:r>
      <w:proofErr w:type="spellEnd"/>
      <w:r>
        <w:t xml:space="preserve"> as a </w:t>
      </w:r>
      <w:proofErr w:type="spellStart"/>
      <w:r>
        <w:t>PowerShell</w:t>
      </w:r>
      <w:proofErr w:type="spellEnd"/>
      <w:r>
        <w:t xml:space="preserve"> job</w:t>
      </w:r>
      <w:r w:rsidR="00E33D22">
        <w:t xml:space="preserve"> using the </w:t>
      </w:r>
      <w:r w:rsidR="00E33D22" w:rsidRPr="00E33D22">
        <w:rPr>
          <w:rStyle w:val="ConstantWidth"/>
        </w:rPr>
        <w:t>Start-Job</w:t>
      </w:r>
      <w:r w:rsidR="00E33D22">
        <w:t xml:space="preserve"> standard </w:t>
      </w:r>
      <w:proofErr w:type="spellStart"/>
      <w:r w:rsidR="00E33D22">
        <w:t>PowerShell</w:t>
      </w:r>
      <w:proofErr w:type="spellEnd"/>
      <w:r w:rsidR="00E33D22">
        <w:t xml:space="preserve"> </w:t>
      </w:r>
      <w:proofErr w:type="spellStart"/>
      <w:r w:rsidR="00E33D22">
        <w:t>cmdlet</w:t>
      </w:r>
      <w:proofErr w:type="spellEnd"/>
      <w:r>
        <w:t>.</w:t>
      </w:r>
    </w:p>
    <w:p w:rsidR="00E33D22" w:rsidRDefault="00CC1FE5" w:rsidP="00CC1FE5">
      <w:pPr>
        <w:pStyle w:val="Code"/>
      </w:pPr>
      <w:r w:rsidRPr="00C25DE2">
        <w:t>PS &gt; Get-</w:t>
      </w:r>
      <w:proofErr w:type="spellStart"/>
      <w:r w:rsidRPr="00C25DE2">
        <w:t>ADComputer</w:t>
      </w:r>
      <w:proofErr w:type="spellEnd"/>
      <w:r w:rsidRPr="00C25DE2">
        <w:t xml:space="preserve"> –Filter * | </w:t>
      </w:r>
      <w:r w:rsidR="00E33D22">
        <w:t xml:space="preserve">Start-Job </w:t>
      </w:r>
      <w:proofErr w:type="gramStart"/>
      <w:r w:rsidR="00E33D22">
        <w:t>{ `</w:t>
      </w:r>
      <w:proofErr w:type="gramEnd"/>
    </w:p>
    <w:p w:rsidR="00E33D22" w:rsidRDefault="00E33D22" w:rsidP="00E33D22">
      <w:pPr>
        <w:pStyle w:val="Code"/>
        <w:ind w:firstLine="720"/>
      </w:pPr>
      <w:r>
        <w:t xml:space="preserve">Import-Module </w:t>
      </w:r>
      <w:proofErr w:type="spellStart"/>
      <w:r>
        <w:t>Splunk</w:t>
      </w:r>
      <w:proofErr w:type="spellEnd"/>
      <w:r>
        <w:t>; `</w:t>
      </w:r>
    </w:p>
    <w:p w:rsidR="0046138B" w:rsidRDefault="006D1721" w:rsidP="00E33D22">
      <w:pPr>
        <w:pStyle w:val="Code"/>
        <w:ind w:firstLine="720"/>
      </w:pPr>
      <w:r>
        <w:t>$</w:t>
      </w:r>
      <w:proofErr w:type="spellStart"/>
      <w:r>
        <w:t>args</w:t>
      </w:r>
      <w:proofErr w:type="spellEnd"/>
      <w:r>
        <w:t xml:space="preserve"> | </w:t>
      </w:r>
      <w:r w:rsidR="0046138B">
        <w:t>Connect-</w:t>
      </w:r>
      <w:proofErr w:type="spellStart"/>
      <w:r w:rsidR="0046138B">
        <w:t>Splunk</w:t>
      </w:r>
      <w:proofErr w:type="spellEnd"/>
      <w:r>
        <w:t>;</w:t>
      </w:r>
      <w:r w:rsidR="007C3938">
        <w:t xml:space="preserve"> `</w:t>
      </w:r>
    </w:p>
    <w:p w:rsidR="00E33D22" w:rsidRDefault="00CC1FE5" w:rsidP="00CC1FE5">
      <w:pPr>
        <w:pStyle w:val="Code"/>
        <w:ind w:firstLine="720"/>
      </w:pPr>
      <w:r>
        <w:t>New-</w:t>
      </w:r>
      <w:proofErr w:type="spellStart"/>
      <w:r>
        <w:t>SplunkOutputServer</w:t>
      </w:r>
      <w:proofErr w:type="spellEnd"/>
      <w:r w:rsidRPr="00C25DE2">
        <w:t xml:space="preserve"> </w:t>
      </w:r>
      <w:r>
        <w:t>–</w:t>
      </w:r>
      <w:r w:rsidRPr="00C25DE2">
        <w:t>name</w:t>
      </w:r>
      <w:r>
        <w:t xml:space="preserve"> </w:t>
      </w:r>
      <w:r w:rsidR="00E33D22">
        <w:t>“</w:t>
      </w:r>
      <w:r>
        <w:t>Indexer</w:t>
      </w:r>
      <w:proofErr w:type="gramStart"/>
      <w:r>
        <w:t>:9000</w:t>
      </w:r>
      <w:proofErr w:type="gramEnd"/>
      <w:r w:rsidR="00E33D22">
        <w:t>”</w:t>
      </w:r>
      <w:r w:rsidRPr="00C25DE2">
        <w:t xml:space="preserve"> -</w:t>
      </w:r>
      <w:proofErr w:type="spellStart"/>
      <w:r w:rsidRPr="00C25DE2">
        <w:t>in</w:t>
      </w:r>
      <w:r>
        <w:t>itialBackoff</w:t>
      </w:r>
      <w:proofErr w:type="spellEnd"/>
      <w:r w:rsidRPr="00C25DE2">
        <w:t xml:space="preserve"> 30 </w:t>
      </w:r>
      <w:r w:rsidR="00E33D22">
        <w:t>`</w:t>
      </w:r>
    </w:p>
    <w:p w:rsidR="00E33D22" w:rsidRDefault="0046138B" w:rsidP="00CC1FE5">
      <w:pPr>
        <w:pStyle w:val="Code"/>
        <w:ind w:firstLine="720"/>
      </w:pPr>
      <w:r>
        <w:t xml:space="preserve">  </w:t>
      </w:r>
      <w:r w:rsidR="00CC1FE5">
        <w:t>–</w:t>
      </w:r>
      <w:proofErr w:type="spellStart"/>
      <w:r w:rsidR="00CC1FE5">
        <w:t>maxQueueSize</w:t>
      </w:r>
      <w:proofErr w:type="spellEnd"/>
      <w:r w:rsidR="00CC1FE5">
        <w:t xml:space="preserve"> 50</w:t>
      </w:r>
      <w:r>
        <w:t>;</w:t>
      </w:r>
      <w:r w:rsidR="007C3938">
        <w:t xml:space="preserve"> `</w:t>
      </w:r>
    </w:p>
    <w:p w:rsidR="00CC1FE5" w:rsidRDefault="00E33D22" w:rsidP="00E33D22">
      <w:pPr>
        <w:pStyle w:val="Code"/>
      </w:pPr>
      <w:r>
        <w:t>}</w:t>
      </w:r>
      <w:r w:rsidR="00694107">
        <w:t xml:space="preserve"> –</w:t>
      </w:r>
      <w:proofErr w:type="spellStart"/>
      <w:r w:rsidR="00694107">
        <w:t>ArgumentList</w:t>
      </w:r>
      <w:proofErr w:type="spellEnd"/>
      <w:r w:rsidR="00694107">
        <w:t xml:space="preserve"> </w:t>
      </w:r>
      <w:proofErr w:type="gramStart"/>
      <w:r w:rsidR="00694107">
        <w:t>( Get</w:t>
      </w:r>
      <w:proofErr w:type="gramEnd"/>
      <w:r w:rsidR="00694107">
        <w:t>-</w:t>
      </w:r>
      <w:proofErr w:type="spellStart"/>
      <w:r w:rsidR="00A6063A">
        <w:t>S</w:t>
      </w:r>
      <w:r w:rsidR="00694107">
        <w:t>plunkConnectionObject</w:t>
      </w:r>
      <w:proofErr w:type="spellEnd"/>
      <w:r w:rsidR="00694107">
        <w:t xml:space="preserve"> )</w:t>
      </w:r>
    </w:p>
    <w:p w:rsidR="00CC1FE5" w:rsidRPr="000C6618" w:rsidRDefault="00CC1FE5" w:rsidP="00CC1FE5">
      <w:pPr>
        <w:pStyle w:val="Code"/>
      </w:pPr>
      <w:r>
        <w:t>…</w:t>
      </w:r>
    </w:p>
    <w:p w:rsidR="00CC1FE5" w:rsidRDefault="00CC1FE5" w:rsidP="00CC1FE5">
      <w:pPr>
        <w:pStyle w:val="Heading3"/>
      </w:pPr>
      <w:r>
        <w:lastRenderedPageBreak/>
        <w:t>Discussion</w:t>
      </w:r>
    </w:p>
    <w:p w:rsidR="00CC1FE5" w:rsidRDefault="00E33D22" w:rsidP="00CC1FE5">
      <w:r>
        <w:t xml:space="preserve">This example is an adaptation of the solution to </w:t>
      </w:r>
      <w:r>
        <w:fldChar w:fldCharType="begin"/>
      </w:r>
      <w:r>
        <w:instrText xml:space="preserve"> REF _Ref311468519 \h </w:instrText>
      </w:r>
      <w:r>
        <w:fldChar w:fldCharType="separate"/>
      </w:r>
      <w:proofErr w:type="gramStart"/>
      <w:r>
        <w:t>Apply</w:t>
      </w:r>
      <w:proofErr w:type="gramEnd"/>
      <w:r>
        <w:t xml:space="preserve"> an Output Configuration to Multiple Forwarders across all Hosts in an AD Site</w:t>
      </w:r>
      <w:r>
        <w:fldChar w:fldCharType="end"/>
      </w:r>
      <w:r>
        <w:t xml:space="preserve"> on page </w:t>
      </w:r>
      <w:r>
        <w:fldChar w:fldCharType="begin"/>
      </w:r>
      <w:r>
        <w:instrText xml:space="preserve"> PAGEREF _Ref311468519 \h </w:instrText>
      </w:r>
      <w:r>
        <w:fldChar w:fldCharType="separate"/>
      </w:r>
      <w:r>
        <w:rPr>
          <w:noProof/>
        </w:rPr>
        <w:t>33</w:t>
      </w:r>
      <w:r>
        <w:fldChar w:fldCharType="end"/>
      </w:r>
      <w:r>
        <w:t xml:space="preserve">.  In the original example, the list of hosts returned from the </w:t>
      </w:r>
      <w:r w:rsidR="00CC1FE5" w:rsidRPr="008146BC">
        <w:rPr>
          <w:rStyle w:val="ConstantWidth"/>
        </w:rPr>
        <w:t>Get-</w:t>
      </w:r>
      <w:proofErr w:type="spellStart"/>
      <w:r w:rsidR="00CC1FE5" w:rsidRPr="008146BC">
        <w:rPr>
          <w:rStyle w:val="ConstantWidth"/>
        </w:rPr>
        <w:t>ADComputer</w:t>
      </w:r>
      <w:proofErr w:type="spellEnd"/>
      <w:r w:rsidR="00CC1FE5">
        <w:t xml:space="preserve"> </w:t>
      </w:r>
      <w:proofErr w:type="spellStart"/>
      <w:r w:rsidR="00CC1FE5">
        <w:t>cmdlet</w:t>
      </w:r>
      <w:proofErr w:type="spellEnd"/>
      <w:r w:rsidR="00CC1FE5">
        <w:t xml:space="preserve"> </w:t>
      </w:r>
      <w:r>
        <w:t>is processed iteratively, such that the first host must be processed before the next, as so on.  In the current solution, the</w:t>
      </w:r>
      <w:r w:rsidR="00694107">
        <w:t xml:space="preserve"> </w:t>
      </w:r>
      <w:r w:rsidR="00FC55A3">
        <w:t>built-in</w:t>
      </w:r>
      <w:r w:rsidR="00694107">
        <w:t xml:space="preserve"> </w:t>
      </w:r>
      <w:r w:rsidRPr="00694107">
        <w:rPr>
          <w:rStyle w:val="ConstantWidth"/>
        </w:rPr>
        <w:t>Start-Job</w:t>
      </w:r>
      <w:r>
        <w:t xml:space="preserve"> </w:t>
      </w:r>
      <w:proofErr w:type="spellStart"/>
      <w:r w:rsidR="00FC55A3">
        <w:t>PowerShell</w:t>
      </w:r>
      <w:proofErr w:type="spellEnd"/>
      <w:r w:rsidR="00FC55A3">
        <w:t xml:space="preserve"> </w:t>
      </w:r>
      <w:proofErr w:type="spellStart"/>
      <w:r>
        <w:t>cmdlet</w:t>
      </w:r>
      <w:proofErr w:type="spellEnd"/>
      <w:r>
        <w:t xml:space="preserve"> is used to </w:t>
      </w:r>
      <w:r w:rsidR="00694107">
        <w:t xml:space="preserve">execute </w:t>
      </w:r>
      <w:r w:rsidR="00A6063A">
        <w:t xml:space="preserve">the </w:t>
      </w:r>
      <w:r w:rsidR="00FC55A3">
        <w:t>output configuration</w:t>
      </w:r>
      <w:r w:rsidR="00694107">
        <w:t xml:space="preserve"> asynchronously</w:t>
      </w:r>
      <w:r w:rsidR="00A6063A">
        <w:t xml:space="preserve"> for each machine</w:t>
      </w:r>
      <w:r w:rsidR="00CC1FE5">
        <w:t>.</w:t>
      </w:r>
    </w:p>
    <w:p w:rsidR="00FC55A3" w:rsidRDefault="00694107" w:rsidP="00CC1FE5">
      <w:r>
        <w:rPr>
          <w:rStyle w:val="ConstantWidth"/>
        </w:rPr>
        <w:t>Start-Job</w:t>
      </w:r>
      <w:r w:rsidRPr="00694107">
        <w:t xml:space="preserve"> </w:t>
      </w:r>
      <w:r w:rsidR="00A6063A">
        <w:t xml:space="preserve">accepts a </w:t>
      </w:r>
      <w:r w:rsidR="007C3938">
        <w:t>s</w:t>
      </w:r>
      <w:r w:rsidR="00A6063A">
        <w:t>cript</w:t>
      </w:r>
      <w:r w:rsidR="007C3938">
        <w:t xml:space="preserve"> b</w:t>
      </w:r>
      <w:r w:rsidR="00A6063A">
        <w:t>lock parameter that defines the complete asynchronous operation</w:t>
      </w:r>
      <w:r w:rsidR="00FC55A3">
        <w:t>:</w:t>
      </w:r>
    </w:p>
    <w:p w:rsidR="00FC55A3" w:rsidRDefault="00FC55A3" w:rsidP="00FC55A3">
      <w:pPr>
        <w:pStyle w:val="Code"/>
      </w:pPr>
      <w:r w:rsidRPr="00FC55A3">
        <w:rPr>
          <w:color w:val="A6A6A6" w:themeColor="background1" w:themeShade="A6"/>
        </w:rPr>
        <w:t>PS &gt; Get-</w:t>
      </w:r>
      <w:proofErr w:type="spellStart"/>
      <w:r w:rsidRPr="00FC55A3">
        <w:rPr>
          <w:color w:val="A6A6A6" w:themeColor="background1" w:themeShade="A6"/>
        </w:rPr>
        <w:t>ADComputer</w:t>
      </w:r>
      <w:proofErr w:type="spellEnd"/>
      <w:r w:rsidRPr="00FC55A3">
        <w:rPr>
          <w:color w:val="A6A6A6" w:themeColor="background1" w:themeShade="A6"/>
        </w:rPr>
        <w:t xml:space="preserve"> –Filter * | Start-Job</w:t>
      </w:r>
      <w:r>
        <w:t xml:space="preserve"> </w:t>
      </w:r>
      <w:proofErr w:type="gramStart"/>
      <w:r>
        <w:t>{ `</w:t>
      </w:r>
      <w:proofErr w:type="gramEnd"/>
    </w:p>
    <w:p w:rsidR="00FC55A3" w:rsidRDefault="00FC55A3" w:rsidP="00FC55A3">
      <w:pPr>
        <w:pStyle w:val="Code"/>
        <w:ind w:firstLine="720"/>
      </w:pPr>
      <w:r>
        <w:t xml:space="preserve">Import-Module </w:t>
      </w:r>
      <w:proofErr w:type="spellStart"/>
      <w:r>
        <w:t>Splunk</w:t>
      </w:r>
      <w:proofErr w:type="spellEnd"/>
      <w:r>
        <w:t>; `</w:t>
      </w:r>
    </w:p>
    <w:p w:rsidR="00FC55A3" w:rsidRDefault="00FC55A3" w:rsidP="00FC55A3">
      <w:pPr>
        <w:pStyle w:val="Code"/>
        <w:ind w:firstLine="720"/>
      </w:pPr>
      <w:r>
        <w:t>$</w:t>
      </w:r>
      <w:proofErr w:type="spellStart"/>
      <w:r>
        <w:t>args</w:t>
      </w:r>
      <w:proofErr w:type="spellEnd"/>
      <w:r>
        <w:t xml:space="preserve"> | Connect-</w:t>
      </w:r>
      <w:proofErr w:type="spellStart"/>
      <w:r>
        <w:t>Splunk</w:t>
      </w:r>
      <w:proofErr w:type="spellEnd"/>
      <w:r>
        <w:t>; `</w:t>
      </w:r>
    </w:p>
    <w:p w:rsidR="00FC55A3" w:rsidRDefault="00FC55A3" w:rsidP="00FC55A3">
      <w:pPr>
        <w:pStyle w:val="Code"/>
        <w:ind w:firstLine="720"/>
      </w:pPr>
      <w:r>
        <w:t>New-</w:t>
      </w:r>
      <w:proofErr w:type="spellStart"/>
      <w:r>
        <w:t>SplunkOutputServer</w:t>
      </w:r>
      <w:proofErr w:type="spellEnd"/>
      <w:r w:rsidRPr="00C25DE2">
        <w:t xml:space="preserve"> </w:t>
      </w:r>
      <w:r>
        <w:t>–</w:t>
      </w:r>
      <w:r w:rsidRPr="00C25DE2">
        <w:t>name</w:t>
      </w:r>
      <w:r>
        <w:t xml:space="preserve"> “Indexer</w:t>
      </w:r>
      <w:proofErr w:type="gramStart"/>
      <w:r>
        <w:t>:9000</w:t>
      </w:r>
      <w:proofErr w:type="gramEnd"/>
      <w:r>
        <w:t>”</w:t>
      </w:r>
      <w:r w:rsidRPr="00C25DE2">
        <w:t xml:space="preserve"> -</w:t>
      </w:r>
      <w:proofErr w:type="spellStart"/>
      <w:r w:rsidRPr="00C25DE2">
        <w:t>in</w:t>
      </w:r>
      <w:r>
        <w:t>itialBackoff</w:t>
      </w:r>
      <w:proofErr w:type="spellEnd"/>
      <w:r w:rsidRPr="00C25DE2">
        <w:t xml:space="preserve"> 30 </w:t>
      </w:r>
      <w:r>
        <w:t>`</w:t>
      </w:r>
    </w:p>
    <w:p w:rsidR="00FC55A3" w:rsidRDefault="00FC55A3" w:rsidP="00FC55A3">
      <w:pPr>
        <w:pStyle w:val="Code"/>
        <w:ind w:firstLine="720"/>
      </w:pPr>
      <w:r>
        <w:t xml:space="preserve">  –</w:t>
      </w:r>
      <w:proofErr w:type="spellStart"/>
      <w:r>
        <w:t>maxQueueSize</w:t>
      </w:r>
      <w:proofErr w:type="spellEnd"/>
      <w:r>
        <w:t xml:space="preserve"> 50; `</w:t>
      </w:r>
    </w:p>
    <w:p w:rsidR="00FC55A3" w:rsidRPr="00FC55A3" w:rsidRDefault="00FC55A3" w:rsidP="00FC55A3">
      <w:pPr>
        <w:pStyle w:val="Code"/>
        <w:rPr>
          <w:color w:val="A6A6A6" w:themeColor="background1" w:themeShade="A6"/>
        </w:rPr>
      </w:pPr>
      <w:r w:rsidRPr="00FC55A3">
        <w:t>}</w:t>
      </w:r>
      <w:r w:rsidRPr="00FC55A3">
        <w:rPr>
          <w:color w:val="A6A6A6" w:themeColor="background1" w:themeShade="A6"/>
        </w:rPr>
        <w:t xml:space="preserve"> –</w:t>
      </w:r>
      <w:proofErr w:type="spellStart"/>
      <w:r w:rsidRPr="00FC55A3">
        <w:rPr>
          <w:color w:val="A6A6A6" w:themeColor="background1" w:themeShade="A6"/>
        </w:rPr>
        <w:t>ArgumentList</w:t>
      </w:r>
      <w:proofErr w:type="spellEnd"/>
      <w:r w:rsidRPr="00FC55A3">
        <w:rPr>
          <w:color w:val="A6A6A6" w:themeColor="background1" w:themeShade="A6"/>
        </w:rPr>
        <w:t xml:space="preserve"> </w:t>
      </w:r>
      <w:proofErr w:type="gramStart"/>
      <w:r w:rsidRPr="00FC55A3">
        <w:rPr>
          <w:color w:val="A6A6A6" w:themeColor="background1" w:themeShade="A6"/>
        </w:rPr>
        <w:t>( Get</w:t>
      </w:r>
      <w:proofErr w:type="gramEnd"/>
      <w:r w:rsidRPr="00FC55A3">
        <w:rPr>
          <w:color w:val="A6A6A6" w:themeColor="background1" w:themeShade="A6"/>
        </w:rPr>
        <w:t>-</w:t>
      </w:r>
      <w:proofErr w:type="spellStart"/>
      <w:r w:rsidRPr="00FC55A3">
        <w:rPr>
          <w:color w:val="A6A6A6" w:themeColor="background1" w:themeShade="A6"/>
        </w:rPr>
        <w:t>SplunkConnectionObject</w:t>
      </w:r>
      <w:proofErr w:type="spellEnd"/>
      <w:r w:rsidRPr="00FC55A3">
        <w:rPr>
          <w:color w:val="A6A6A6" w:themeColor="background1" w:themeShade="A6"/>
        </w:rPr>
        <w:t xml:space="preserve"> )</w:t>
      </w:r>
    </w:p>
    <w:p w:rsidR="00FC55A3" w:rsidRPr="000C6618" w:rsidRDefault="00FC55A3" w:rsidP="00FC55A3">
      <w:pPr>
        <w:pStyle w:val="Code"/>
      </w:pPr>
      <w:r w:rsidRPr="00FC55A3">
        <w:rPr>
          <w:color w:val="A6A6A6" w:themeColor="background1" w:themeShade="A6"/>
        </w:rPr>
        <w:t>…</w:t>
      </w:r>
    </w:p>
    <w:p w:rsidR="007C3938" w:rsidRDefault="00A6063A" w:rsidP="00CC1FE5">
      <w:r>
        <w:t xml:space="preserve">Note that this </w:t>
      </w:r>
      <w:r w:rsidR="007C3938">
        <w:t>s</w:t>
      </w:r>
      <w:r>
        <w:t>cript</w:t>
      </w:r>
      <w:r w:rsidR="007C3938">
        <w:t xml:space="preserve"> b</w:t>
      </w:r>
      <w:r>
        <w:t xml:space="preserve">lock is executed in a new </w:t>
      </w:r>
      <w:proofErr w:type="spellStart"/>
      <w:r>
        <w:t>PowerShell</w:t>
      </w:r>
      <w:proofErr w:type="spellEnd"/>
      <w:r>
        <w:t xml:space="preserve"> session; the current session modules </w:t>
      </w:r>
      <w:r w:rsidR="007C3938">
        <w:t xml:space="preserve">and </w:t>
      </w:r>
      <w:r>
        <w:t xml:space="preserve">variables are </w:t>
      </w:r>
      <w:r w:rsidR="007C3938">
        <w:t xml:space="preserve">not </w:t>
      </w:r>
      <w:r>
        <w:t xml:space="preserve">available in the </w:t>
      </w:r>
      <w:r w:rsidR="007C3938">
        <w:t xml:space="preserve">job’s </w:t>
      </w:r>
      <w:r>
        <w:t xml:space="preserve">new session.  </w:t>
      </w:r>
      <w:r w:rsidR="007C3938">
        <w:t>I</w:t>
      </w:r>
      <w:r>
        <w:t xml:space="preserve">n order to make </w:t>
      </w:r>
      <w:r w:rsidR="007C3938">
        <w:t xml:space="preserve">the current </w:t>
      </w:r>
      <w:r>
        <w:t xml:space="preserve">example execute successfully, it is necessary to import the </w:t>
      </w:r>
      <w:proofErr w:type="spellStart"/>
      <w:r>
        <w:t>Splunk</w:t>
      </w:r>
      <w:proofErr w:type="spellEnd"/>
      <w:r>
        <w:t xml:space="preserve"> module inside of the job</w:t>
      </w:r>
      <w:r w:rsidR="007C3938">
        <w:t>’s</w:t>
      </w:r>
      <w:r>
        <w:t xml:space="preserve"> </w:t>
      </w:r>
      <w:r w:rsidR="007C3938">
        <w:t>script b</w:t>
      </w:r>
      <w:r>
        <w:t>lock.</w:t>
      </w:r>
      <w:r w:rsidR="007C3938">
        <w:t xml:space="preserve">  </w:t>
      </w:r>
    </w:p>
    <w:p w:rsidR="00A6063A" w:rsidRDefault="007C3938" w:rsidP="00CC1FE5">
      <w:r>
        <w:t>In addition, no default connection exists in the</w:t>
      </w:r>
      <w:r w:rsidR="00FC55A3">
        <w:t xml:space="preserve"> example</w:t>
      </w:r>
      <w:r>
        <w:t xml:space="preserve"> job’s </w:t>
      </w:r>
      <w:proofErr w:type="spellStart"/>
      <w:r>
        <w:t>PowerShell</w:t>
      </w:r>
      <w:proofErr w:type="spellEnd"/>
      <w:r>
        <w:t xml:space="preserve"> session.  In this example, the default connection object obtained using the </w:t>
      </w:r>
      <w:r w:rsidRPr="007C3938">
        <w:rPr>
          <w:rStyle w:val="ConstantWidth"/>
        </w:rPr>
        <w:t>Get-</w:t>
      </w:r>
      <w:proofErr w:type="spellStart"/>
      <w:r w:rsidRPr="007C3938">
        <w:rPr>
          <w:rStyle w:val="ConstantWidth"/>
        </w:rPr>
        <w:t>SplunkConnectionObject</w:t>
      </w:r>
      <w:proofErr w:type="spellEnd"/>
      <w:r>
        <w:t xml:space="preserve"> </w:t>
      </w:r>
      <w:proofErr w:type="spellStart"/>
      <w:r>
        <w:t>cmdlet</w:t>
      </w:r>
      <w:proofErr w:type="spellEnd"/>
      <w:r>
        <w:t xml:space="preserve"> from the </w:t>
      </w:r>
      <w:proofErr w:type="spellStart"/>
      <w:r>
        <w:t>Splunk</w:t>
      </w:r>
      <w:proofErr w:type="spellEnd"/>
      <w:r>
        <w:t xml:space="preserve"> </w:t>
      </w:r>
      <w:proofErr w:type="spellStart"/>
      <w:r>
        <w:t>PowerShell</w:t>
      </w:r>
      <w:proofErr w:type="spellEnd"/>
      <w:r>
        <w:t xml:space="preserve"> Resource Kit; it is shared as a job argument with the new session and used to initialize the session’s default connection</w:t>
      </w:r>
      <w:r w:rsidR="006F2A61">
        <w:t xml:space="preserve"> using the </w:t>
      </w:r>
      <w:r w:rsidR="006F2A61" w:rsidRPr="006F2A61">
        <w:rPr>
          <w:rStyle w:val="ConstantWidth"/>
        </w:rPr>
        <w:t>Connect-</w:t>
      </w:r>
      <w:proofErr w:type="spellStart"/>
      <w:r w:rsidR="006F2A61" w:rsidRPr="006F2A61">
        <w:rPr>
          <w:rStyle w:val="ConstantWidth"/>
        </w:rPr>
        <w:t>Splunk</w:t>
      </w:r>
      <w:proofErr w:type="spellEnd"/>
      <w:r w:rsidR="006F2A61">
        <w:t xml:space="preserve"> </w:t>
      </w:r>
      <w:proofErr w:type="spellStart"/>
      <w:r w:rsidR="006F2A61">
        <w:t>cmdlet</w:t>
      </w:r>
      <w:proofErr w:type="spellEnd"/>
      <w:r w:rsidR="00FC55A3">
        <w:t>:</w:t>
      </w:r>
    </w:p>
    <w:p w:rsidR="00FC55A3" w:rsidRPr="00FC55A3" w:rsidRDefault="00FC55A3" w:rsidP="00FC55A3">
      <w:pPr>
        <w:pStyle w:val="Code"/>
        <w:rPr>
          <w:color w:val="808080" w:themeColor="background1" w:themeShade="80"/>
        </w:rPr>
      </w:pPr>
      <w:r w:rsidRPr="00FC55A3">
        <w:rPr>
          <w:color w:val="808080" w:themeColor="background1" w:themeShade="80"/>
        </w:rPr>
        <w:t>PS &gt; Get-</w:t>
      </w:r>
      <w:proofErr w:type="spellStart"/>
      <w:r w:rsidRPr="00FC55A3">
        <w:rPr>
          <w:color w:val="808080" w:themeColor="background1" w:themeShade="80"/>
        </w:rPr>
        <w:t>ADComputer</w:t>
      </w:r>
      <w:proofErr w:type="spellEnd"/>
      <w:r w:rsidRPr="00FC55A3">
        <w:rPr>
          <w:color w:val="808080" w:themeColor="background1" w:themeShade="80"/>
        </w:rPr>
        <w:t xml:space="preserve"> –Filter * | Start-Job </w:t>
      </w:r>
      <w:proofErr w:type="gramStart"/>
      <w:r w:rsidRPr="00FC55A3">
        <w:rPr>
          <w:color w:val="808080" w:themeColor="background1" w:themeShade="80"/>
        </w:rPr>
        <w:t>{ `</w:t>
      </w:r>
      <w:proofErr w:type="gramEnd"/>
    </w:p>
    <w:p w:rsidR="00FC55A3" w:rsidRPr="00FC55A3" w:rsidRDefault="00FC55A3" w:rsidP="00FC55A3">
      <w:pPr>
        <w:pStyle w:val="Code"/>
        <w:ind w:firstLine="720"/>
        <w:rPr>
          <w:color w:val="808080" w:themeColor="background1" w:themeShade="80"/>
        </w:rPr>
      </w:pPr>
      <w:r w:rsidRPr="00FC55A3">
        <w:rPr>
          <w:color w:val="808080" w:themeColor="background1" w:themeShade="80"/>
        </w:rPr>
        <w:t xml:space="preserve">Import-Module </w:t>
      </w:r>
      <w:proofErr w:type="spellStart"/>
      <w:r w:rsidRPr="00FC55A3">
        <w:rPr>
          <w:color w:val="808080" w:themeColor="background1" w:themeShade="80"/>
        </w:rPr>
        <w:t>Splunk</w:t>
      </w:r>
      <w:proofErr w:type="spellEnd"/>
      <w:r w:rsidRPr="00FC55A3">
        <w:rPr>
          <w:color w:val="808080" w:themeColor="background1" w:themeShade="80"/>
        </w:rPr>
        <w:t>; `</w:t>
      </w:r>
    </w:p>
    <w:p w:rsidR="00FC55A3" w:rsidRPr="00FC55A3" w:rsidRDefault="00FC55A3" w:rsidP="00FC55A3">
      <w:pPr>
        <w:pStyle w:val="Code"/>
        <w:ind w:firstLine="720"/>
        <w:rPr>
          <w:color w:val="808080" w:themeColor="background1" w:themeShade="80"/>
        </w:rPr>
      </w:pPr>
      <w:r w:rsidRPr="00FC55A3">
        <w:t>$</w:t>
      </w:r>
      <w:proofErr w:type="spellStart"/>
      <w:r w:rsidRPr="00FC55A3">
        <w:t>args</w:t>
      </w:r>
      <w:proofErr w:type="spellEnd"/>
      <w:r w:rsidRPr="00FC55A3">
        <w:t xml:space="preserve"> | Connect-</w:t>
      </w:r>
      <w:proofErr w:type="spellStart"/>
      <w:r w:rsidRPr="00FC55A3">
        <w:t>Splunk</w:t>
      </w:r>
      <w:proofErr w:type="spellEnd"/>
      <w:r w:rsidRPr="00FC55A3">
        <w:t>;</w:t>
      </w:r>
      <w:r w:rsidRPr="00FC55A3">
        <w:rPr>
          <w:color w:val="808080" w:themeColor="background1" w:themeShade="80"/>
        </w:rPr>
        <w:t xml:space="preserve"> `</w:t>
      </w:r>
    </w:p>
    <w:p w:rsidR="00FC55A3" w:rsidRPr="00FC55A3" w:rsidRDefault="00FC55A3" w:rsidP="00FC55A3">
      <w:pPr>
        <w:pStyle w:val="Code"/>
        <w:ind w:firstLine="720"/>
        <w:rPr>
          <w:color w:val="808080" w:themeColor="background1" w:themeShade="80"/>
        </w:rPr>
      </w:pPr>
      <w:r w:rsidRPr="00FC55A3">
        <w:rPr>
          <w:color w:val="808080" w:themeColor="background1" w:themeShade="80"/>
        </w:rPr>
        <w:t>New-</w:t>
      </w:r>
      <w:proofErr w:type="spellStart"/>
      <w:r w:rsidRPr="00FC55A3">
        <w:rPr>
          <w:color w:val="808080" w:themeColor="background1" w:themeShade="80"/>
        </w:rPr>
        <w:t>SplunkOutputServer</w:t>
      </w:r>
      <w:proofErr w:type="spellEnd"/>
      <w:r w:rsidRPr="00FC55A3">
        <w:rPr>
          <w:color w:val="808080" w:themeColor="background1" w:themeShade="80"/>
        </w:rPr>
        <w:t xml:space="preserve"> –name “Indexer</w:t>
      </w:r>
      <w:proofErr w:type="gramStart"/>
      <w:r w:rsidRPr="00FC55A3">
        <w:rPr>
          <w:color w:val="808080" w:themeColor="background1" w:themeShade="80"/>
        </w:rPr>
        <w:t>:9000</w:t>
      </w:r>
      <w:proofErr w:type="gramEnd"/>
      <w:r w:rsidRPr="00FC55A3">
        <w:rPr>
          <w:color w:val="808080" w:themeColor="background1" w:themeShade="80"/>
        </w:rPr>
        <w:t>” -</w:t>
      </w:r>
      <w:proofErr w:type="spellStart"/>
      <w:r w:rsidRPr="00FC55A3">
        <w:rPr>
          <w:color w:val="808080" w:themeColor="background1" w:themeShade="80"/>
        </w:rPr>
        <w:t>initialBackoff</w:t>
      </w:r>
      <w:proofErr w:type="spellEnd"/>
      <w:r w:rsidRPr="00FC55A3">
        <w:rPr>
          <w:color w:val="808080" w:themeColor="background1" w:themeShade="80"/>
        </w:rPr>
        <w:t xml:space="preserve"> 30 `</w:t>
      </w:r>
    </w:p>
    <w:p w:rsidR="00FC55A3" w:rsidRPr="00FC55A3" w:rsidRDefault="00FC55A3" w:rsidP="00FC55A3">
      <w:pPr>
        <w:pStyle w:val="Code"/>
        <w:ind w:firstLine="720"/>
        <w:rPr>
          <w:color w:val="808080" w:themeColor="background1" w:themeShade="80"/>
        </w:rPr>
      </w:pPr>
      <w:r w:rsidRPr="00FC55A3">
        <w:rPr>
          <w:color w:val="808080" w:themeColor="background1" w:themeShade="80"/>
        </w:rPr>
        <w:t xml:space="preserve">  –</w:t>
      </w:r>
      <w:proofErr w:type="spellStart"/>
      <w:r w:rsidRPr="00FC55A3">
        <w:rPr>
          <w:color w:val="808080" w:themeColor="background1" w:themeShade="80"/>
        </w:rPr>
        <w:t>maxQueueSize</w:t>
      </w:r>
      <w:proofErr w:type="spellEnd"/>
      <w:r w:rsidRPr="00FC55A3">
        <w:rPr>
          <w:color w:val="808080" w:themeColor="background1" w:themeShade="80"/>
        </w:rPr>
        <w:t xml:space="preserve"> 50; `</w:t>
      </w:r>
    </w:p>
    <w:p w:rsidR="00FC55A3" w:rsidRDefault="00FC55A3" w:rsidP="00FC55A3">
      <w:pPr>
        <w:pStyle w:val="Code"/>
      </w:pPr>
      <w:r w:rsidRPr="00FC55A3">
        <w:rPr>
          <w:color w:val="808080" w:themeColor="background1" w:themeShade="80"/>
        </w:rPr>
        <w:t>}</w:t>
      </w:r>
      <w:r>
        <w:t xml:space="preserve"> –</w:t>
      </w:r>
      <w:proofErr w:type="spellStart"/>
      <w:r>
        <w:t>ArgumentList</w:t>
      </w:r>
      <w:proofErr w:type="spellEnd"/>
      <w:r>
        <w:t xml:space="preserve"> </w:t>
      </w:r>
      <w:proofErr w:type="gramStart"/>
      <w:r>
        <w:t>( Get</w:t>
      </w:r>
      <w:proofErr w:type="gramEnd"/>
      <w:r>
        <w:t>-</w:t>
      </w:r>
      <w:proofErr w:type="spellStart"/>
      <w:r>
        <w:t>SplunkConnectionObject</w:t>
      </w:r>
      <w:proofErr w:type="spellEnd"/>
      <w:r>
        <w:t xml:space="preserve"> )</w:t>
      </w:r>
    </w:p>
    <w:p w:rsidR="00FC55A3" w:rsidRPr="000C6618" w:rsidRDefault="00FC55A3" w:rsidP="00FC55A3">
      <w:pPr>
        <w:pStyle w:val="Code"/>
      </w:pPr>
      <w:r>
        <w:t>…</w:t>
      </w:r>
    </w:p>
    <w:p w:rsidR="007C3938" w:rsidRDefault="006F2A61" w:rsidP="00CC1FE5">
      <w:r>
        <w:t xml:space="preserve">One job will be created for each host returned from </w:t>
      </w:r>
      <w:r w:rsidRPr="008146BC">
        <w:rPr>
          <w:rStyle w:val="ConstantWidth"/>
        </w:rPr>
        <w:t>Get-</w:t>
      </w:r>
      <w:proofErr w:type="spellStart"/>
      <w:r w:rsidRPr="008146BC">
        <w:rPr>
          <w:rStyle w:val="ConstantWidth"/>
        </w:rPr>
        <w:t>ADCompute</w:t>
      </w:r>
      <w:r>
        <w:rPr>
          <w:rStyle w:val="ConstantWidth"/>
        </w:rPr>
        <w:t>r</w:t>
      </w:r>
      <w:proofErr w:type="spellEnd"/>
      <w:r>
        <w:t xml:space="preserve">.  The </w:t>
      </w:r>
      <w:r w:rsidRPr="006F2A61">
        <w:rPr>
          <w:rStyle w:val="ConstantWidth"/>
        </w:rPr>
        <w:t>Start-Job</w:t>
      </w:r>
      <w:r>
        <w:t xml:space="preserve"> </w:t>
      </w:r>
      <w:proofErr w:type="spellStart"/>
      <w:r>
        <w:t>cmdlet</w:t>
      </w:r>
      <w:proofErr w:type="spellEnd"/>
      <w:r>
        <w:t xml:space="preserve"> will return these jobs to the console and the scripts attached to each job will execute in the background.  To check on the status of the jobs, use the standard </w:t>
      </w:r>
      <w:proofErr w:type="spellStart"/>
      <w:r>
        <w:t>PowerShell</w:t>
      </w:r>
      <w:proofErr w:type="spellEnd"/>
      <w:r>
        <w:t xml:space="preserve"> </w:t>
      </w:r>
      <w:r w:rsidRPr="006F2A61">
        <w:rPr>
          <w:rStyle w:val="ConstantWidth"/>
        </w:rPr>
        <w:t>Get-Job</w:t>
      </w:r>
      <w:r>
        <w:t xml:space="preserve"> </w:t>
      </w:r>
      <w:proofErr w:type="spellStart"/>
      <w:r>
        <w:t>cmdlet</w:t>
      </w:r>
      <w:proofErr w:type="spellEnd"/>
      <w:r>
        <w:t>:</w:t>
      </w:r>
    </w:p>
    <w:p w:rsidR="006F2A61" w:rsidRDefault="006F2A61" w:rsidP="006F2A61">
      <w:pPr>
        <w:pStyle w:val="Code"/>
      </w:pPr>
      <w:r>
        <w:t>PS &gt; Get-Job</w:t>
      </w:r>
    </w:p>
    <w:p w:rsidR="006F2A61" w:rsidRDefault="006F2A61" w:rsidP="006F2A61">
      <w:pPr>
        <w:pStyle w:val="Code"/>
      </w:pPr>
    </w:p>
    <w:p w:rsidR="006F2A61" w:rsidRDefault="006F2A61" w:rsidP="006F2A61">
      <w:pPr>
        <w:pStyle w:val="Code"/>
      </w:pPr>
      <w:r>
        <w:t xml:space="preserve">Id              Name            State      </w:t>
      </w:r>
      <w:proofErr w:type="spellStart"/>
      <w:r>
        <w:t>HasMoreData</w:t>
      </w:r>
      <w:proofErr w:type="spellEnd"/>
      <w:r>
        <w:t xml:space="preserve">     …</w:t>
      </w:r>
      <w:r>
        <w:tab/>
        <w:t xml:space="preserve">Command                  </w:t>
      </w:r>
    </w:p>
    <w:p w:rsidR="006F2A61" w:rsidRDefault="006F2A61" w:rsidP="006F2A61">
      <w:pPr>
        <w:pStyle w:val="Code"/>
      </w:pPr>
      <w:r>
        <w:t>--              ----            -----      -----------     …</w:t>
      </w:r>
      <w:r>
        <w:tab/>
        <w:t xml:space="preserve">-------                  </w:t>
      </w:r>
    </w:p>
    <w:p w:rsidR="006F2A61" w:rsidRDefault="006F2A61" w:rsidP="006F2A61">
      <w:pPr>
        <w:pStyle w:val="Code"/>
      </w:pPr>
      <w:r>
        <w:t>2               Job2            Running    False           …</w:t>
      </w:r>
      <w:r>
        <w:tab/>
        <w:t>…</w:t>
      </w:r>
    </w:p>
    <w:p w:rsidR="006F2A61" w:rsidRDefault="006F2A61" w:rsidP="006F2A61">
      <w:pPr>
        <w:pStyle w:val="Code"/>
      </w:pPr>
      <w:r>
        <w:t xml:space="preserve">1               Job1            </w:t>
      </w:r>
      <w:proofErr w:type="gramStart"/>
      <w:r>
        <w:t>Completed  False</w:t>
      </w:r>
      <w:proofErr w:type="gramEnd"/>
      <w:r>
        <w:t xml:space="preserve">           …</w:t>
      </w:r>
      <w:r>
        <w:tab/>
        <w:t xml:space="preserve">…           </w:t>
      </w:r>
    </w:p>
    <w:p w:rsidR="006F2A61" w:rsidRDefault="006F2A61" w:rsidP="006F2A61">
      <w:pPr>
        <w:pStyle w:val="Code"/>
      </w:pPr>
      <w:r>
        <w:t>…</w:t>
      </w:r>
    </w:p>
    <w:p w:rsidR="006F2A61" w:rsidRDefault="006F2A61" w:rsidP="00CC1FE5">
      <w:r>
        <w:t xml:space="preserve">The state of each background job will update as they complete execution.  To retrieve the results of completed jobs, use the standard </w:t>
      </w:r>
      <w:r w:rsidRPr="006F2A61">
        <w:rPr>
          <w:rStyle w:val="ConstantWidth"/>
        </w:rPr>
        <w:t>Receive-Job</w:t>
      </w:r>
      <w:r>
        <w:t xml:space="preserve"> </w:t>
      </w:r>
      <w:proofErr w:type="spellStart"/>
      <w:r>
        <w:t>PowerShell</w:t>
      </w:r>
      <w:proofErr w:type="spellEnd"/>
      <w:r>
        <w:t xml:space="preserve"> </w:t>
      </w:r>
      <w:proofErr w:type="spellStart"/>
      <w:r>
        <w:t>cmdlet</w:t>
      </w:r>
      <w:proofErr w:type="spellEnd"/>
      <w:r>
        <w:t>:</w:t>
      </w:r>
    </w:p>
    <w:p w:rsidR="006F2A61" w:rsidRDefault="006F2A61" w:rsidP="006F2A61">
      <w:pPr>
        <w:pStyle w:val="Code"/>
      </w:pPr>
      <w:r>
        <w:t>PS &gt; Get-Job | Receive-Job</w:t>
      </w:r>
    </w:p>
    <w:p w:rsidR="006F2A61" w:rsidRDefault="006F2A61" w:rsidP="006F2A61">
      <w:pPr>
        <w:pStyle w:val="Code"/>
      </w:pPr>
      <w:r>
        <w:t>…</w:t>
      </w:r>
    </w:p>
    <w:p w:rsidR="006F2A61" w:rsidRDefault="00F3343C" w:rsidP="006F2A61">
      <w:r>
        <w:lastRenderedPageBreak/>
        <w:t xml:space="preserve">Finally, to remove completed jobs from the running job list, use the </w:t>
      </w:r>
      <w:r w:rsidRPr="00F3343C">
        <w:rPr>
          <w:rStyle w:val="ConstantWidth"/>
        </w:rPr>
        <w:t>Remove-Job</w:t>
      </w:r>
      <w:r>
        <w:t xml:space="preserve"> built-in </w:t>
      </w:r>
      <w:proofErr w:type="spellStart"/>
      <w:r>
        <w:t>PowerShell</w:t>
      </w:r>
      <w:proofErr w:type="spellEnd"/>
      <w:r>
        <w:t xml:space="preserve"> </w:t>
      </w:r>
      <w:proofErr w:type="spellStart"/>
      <w:r>
        <w:t>cmdlet</w:t>
      </w:r>
      <w:proofErr w:type="spellEnd"/>
      <w:r>
        <w:t>:</w:t>
      </w:r>
    </w:p>
    <w:p w:rsidR="00F3343C" w:rsidRDefault="00F3343C" w:rsidP="00F3343C">
      <w:pPr>
        <w:pStyle w:val="Code"/>
      </w:pPr>
      <w:r>
        <w:t xml:space="preserve">PS &gt; Remove-Job –state Completed </w:t>
      </w:r>
    </w:p>
    <w:p w:rsidR="00F3343C" w:rsidRDefault="00F3343C" w:rsidP="00F3343C">
      <w:pPr>
        <w:pStyle w:val="Code"/>
      </w:pPr>
      <w:r>
        <w:t>…</w:t>
      </w:r>
    </w:p>
    <w:p w:rsidR="00CC1FE5" w:rsidRDefault="00CC1FE5" w:rsidP="00CC1FE5">
      <w:pPr>
        <w:pStyle w:val="Heading3"/>
      </w:pPr>
      <w:r>
        <w:t>See Also</w:t>
      </w:r>
    </w:p>
    <w:p w:rsidR="00CC1FE5" w:rsidRDefault="00CC1FE5" w:rsidP="00CC1FE5">
      <w:pPr>
        <w:pStyle w:val="ListParagraph"/>
        <w:numPr>
          <w:ilvl w:val="0"/>
          <w:numId w:val="3"/>
        </w:numPr>
        <w:rPr>
          <w:rStyle w:val="ConstantWidth"/>
          <w:b/>
        </w:rPr>
      </w:pPr>
      <w:r w:rsidRPr="00C76D6F">
        <w:rPr>
          <w:rStyle w:val="ConstantWidth"/>
          <w:b/>
        </w:rPr>
        <w:t xml:space="preserve">Get-Help </w:t>
      </w:r>
      <w:proofErr w:type="spellStart"/>
      <w:r w:rsidR="00694107">
        <w:rPr>
          <w:rStyle w:val="ConstantWidth"/>
          <w:b/>
        </w:rPr>
        <w:t>about_jobs</w:t>
      </w:r>
      <w:proofErr w:type="spellEnd"/>
    </w:p>
    <w:p w:rsidR="007C3938" w:rsidRPr="007C3938" w:rsidRDefault="007C3938" w:rsidP="007C3938">
      <w:pPr>
        <w:pStyle w:val="ListParagraph"/>
        <w:numPr>
          <w:ilvl w:val="0"/>
          <w:numId w:val="3"/>
        </w:numPr>
        <w:rPr>
          <w:rStyle w:val="ConstantWidth"/>
          <w:b/>
        </w:rPr>
      </w:pPr>
      <w:r w:rsidRPr="00C76D6F">
        <w:rPr>
          <w:rStyle w:val="ConstantWidth"/>
          <w:b/>
        </w:rPr>
        <w:t xml:space="preserve">Get-Help </w:t>
      </w:r>
      <w:proofErr w:type="spellStart"/>
      <w:r>
        <w:rPr>
          <w:rStyle w:val="ConstantWidth"/>
          <w:b/>
        </w:rPr>
        <w:t>about_script_blocks</w:t>
      </w:r>
      <w:proofErr w:type="spellEnd"/>
    </w:p>
    <w:p w:rsidR="00694107" w:rsidRDefault="00694107" w:rsidP="00CC1FE5">
      <w:pPr>
        <w:pStyle w:val="ListParagraph"/>
        <w:numPr>
          <w:ilvl w:val="0"/>
          <w:numId w:val="3"/>
        </w:numPr>
        <w:rPr>
          <w:rStyle w:val="ConstantWidth"/>
          <w:b/>
        </w:rPr>
      </w:pPr>
      <w:r>
        <w:rPr>
          <w:rStyle w:val="ConstantWidth"/>
          <w:b/>
        </w:rPr>
        <w:t>Get-Help Start-Job</w:t>
      </w:r>
    </w:p>
    <w:p w:rsidR="006F2A61" w:rsidRDefault="006F2A61" w:rsidP="006F2A61">
      <w:pPr>
        <w:pStyle w:val="ListParagraph"/>
        <w:numPr>
          <w:ilvl w:val="0"/>
          <w:numId w:val="3"/>
        </w:numPr>
        <w:rPr>
          <w:rStyle w:val="ConstantWidth"/>
          <w:b/>
        </w:rPr>
      </w:pPr>
      <w:r>
        <w:rPr>
          <w:rStyle w:val="ConstantWidth"/>
          <w:b/>
        </w:rPr>
        <w:t>Get-Help Get-Job</w:t>
      </w:r>
    </w:p>
    <w:p w:rsidR="006F2A61" w:rsidRDefault="006F2A61" w:rsidP="006F2A61">
      <w:pPr>
        <w:pStyle w:val="ListParagraph"/>
        <w:numPr>
          <w:ilvl w:val="0"/>
          <w:numId w:val="3"/>
        </w:numPr>
        <w:rPr>
          <w:rStyle w:val="ConstantWidth"/>
          <w:b/>
        </w:rPr>
      </w:pPr>
      <w:r>
        <w:rPr>
          <w:rStyle w:val="ConstantWidth"/>
          <w:b/>
        </w:rPr>
        <w:t>Get-Help Receive-Job</w:t>
      </w:r>
    </w:p>
    <w:p w:rsidR="00F3343C" w:rsidRPr="00F3343C" w:rsidRDefault="00F3343C" w:rsidP="00F3343C">
      <w:pPr>
        <w:pStyle w:val="ListParagraph"/>
        <w:numPr>
          <w:ilvl w:val="0"/>
          <w:numId w:val="3"/>
        </w:numPr>
        <w:rPr>
          <w:rStyle w:val="ConstantWidth"/>
          <w:b/>
        </w:rPr>
      </w:pPr>
      <w:r>
        <w:rPr>
          <w:rStyle w:val="ConstantWidth"/>
          <w:b/>
        </w:rPr>
        <w:t>Get-Help Remove-Job</w:t>
      </w:r>
    </w:p>
    <w:p w:rsidR="00A6063A" w:rsidRDefault="00A6063A" w:rsidP="00A6063A">
      <w:pPr>
        <w:pStyle w:val="ListParagraph"/>
        <w:numPr>
          <w:ilvl w:val="0"/>
          <w:numId w:val="3"/>
        </w:numPr>
        <w:rPr>
          <w:rStyle w:val="ConstantWidth"/>
          <w:b/>
        </w:rPr>
      </w:pPr>
      <w:r>
        <w:rPr>
          <w:rStyle w:val="ConstantWidth"/>
          <w:b/>
        </w:rPr>
        <w:t>Get-Help Get-</w:t>
      </w:r>
      <w:proofErr w:type="spellStart"/>
      <w:r>
        <w:rPr>
          <w:rStyle w:val="ConstantWidth"/>
          <w:b/>
        </w:rPr>
        <w:t>SplunkConnectionObject</w:t>
      </w:r>
      <w:proofErr w:type="spellEnd"/>
    </w:p>
    <w:p w:rsidR="007C3938" w:rsidRDefault="007C3938" w:rsidP="00CC1FE5">
      <w:pPr>
        <w:pStyle w:val="ListParagraph"/>
        <w:numPr>
          <w:ilvl w:val="0"/>
          <w:numId w:val="3"/>
        </w:numPr>
        <w:rPr>
          <w:bCs/>
        </w:rPr>
      </w:pPr>
      <w:r>
        <w:rPr>
          <w:bCs/>
        </w:rPr>
        <w:fldChar w:fldCharType="begin"/>
      </w:r>
      <w:r>
        <w:rPr>
          <w:bCs/>
        </w:rPr>
        <w:instrText xml:space="preserve"> REF _Ref299725251 \h </w:instrText>
      </w:r>
      <w:r>
        <w:rPr>
          <w:bCs/>
        </w:rPr>
      </w:r>
      <w:r>
        <w:rPr>
          <w:bCs/>
        </w:rPr>
        <w:fldChar w:fldCharType="separate"/>
      </w:r>
      <w:r>
        <w:t xml:space="preserve">Import the </w:t>
      </w:r>
      <w:proofErr w:type="spellStart"/>
      <w:r>
        <w:t>Splunk</w:t>
      </w:r>
      <w:proofErr w:type="spellEnd"/>
      <w:r>
        <w:t xml:space="preserve"> Module</w:t>
      </w:r>
      <w:r>
        <w:rPr>
          <w:bCs/>
        </w:rPr>
        <w:fldChar w:fldCharType="end"/>
      </w:r>
      <w:r>
        <w:rPr>
          <w:bCs/>
        </w:rPr>
        <w:t xml:space="preserve"> on page </w:t>
      </w:r>
      <w:r>
        <w:rPr>
          <w:bCs/>
        </w:rPr>
        <w:fldChar w:fldCharType="begin"/>
      </w:r>
      <w:r>
        <w:rPr>
          <w:bCs/>
        </w:rPr>
        <w:instrText xml:space="preserve"> PAGEREF _Ref299725251 \h </w:instrText>
      </w:r>
      <w:r>
        <w:rPr>
          <w:bCs/>
        </w:rPr>
      </w:r>
      <w:r>
        <w:rPr>
          <w:bCs/>
        </w:rPr>
        <w:fldChar w:fldCharType="separate"/>
      </w:r>
      <w:r>
        <w:rPr>
          <w:bCs/>
          <w:noProof/>
        </w:rPr>
        <w:t>7</w:t>
      </w:r>
      <w:r>
        <w:rPr>
          <w:bCs/>
        </w:rPr>
        <w:fldChar w:fldCharType="end"/>
      </w:r>
    </w:p>
    <w:p w:rsidR="00CC1FE5" w:rsidRPr="00CC1FE5" w:rsidRDefault="00CC1FE5" w:rsidP="00CC1FE5">
      <w:pPr>
        <w:pStyle w:val="ListParagraph"/>
        <w:numPr>
          <w:ilvl w:val="0"/>
          <w:numId w:val="3"/>
        </w:numPr>
        <w:rPr>
          <w:bCs/>
        </w:rPr>
      </w:pPr>
      <w:r w:rsidRPr="008146BC">
        <w:rPr>
          <w:b/>
          <w:bCs/>
        </w:rPr>
        <w:fldChar w:fldCharType="begin"/>
      </w:r>
      <w:r>
        <w:instrText xml:space="preserve"> REF _Ref299804741 \h </w:instrText>
      </w:r>
      <w:r w:rsidRPr="008146BC">
        <w:rPr>
          <w:b/>
          <w:bCs/>
        </w:rPr>
      </w:r>
      <w:r w:rsidRPr="008146BC">
        <w:rPr>
          <w:b/>
          <w:bCs/>
        </w:rPr>
        <w:fldChar w:fldCharType="separate"/>
      </w:r>
      <w:r>
        <w:t xml:space="preserve">Create a Default </w:t>
      </w:r>
      <w:proofErr w:type="spellStart"/>
      <w:r>
        <w:t>Splunk</w:t>
      </w:r>
      <w:proofErr w:type="spellEnd"/>
      <w:r>
        <w:t xml:space="preserve"> Connection</w:t>
      </w:r>
      <w:r w:rsidRPr="008146BC">
        <w:rPr>
          <w:b/>
          <w:bCs/>
        </w:rPr>
        <w:fldChar w:fldCharType="end"/>
      </w:r>
      <w:r w:rsidRPr="008146BC">
        <w:rPr>
          <w:bCs/>
        </w:rPr>
        <w:t xml:space="preserve"> on page </w:t>
      </w:r>
      <w:r w:rsidRPr="008146BC">
        <w:rPr>
          <w:bCs/>
        </w:rPr>
        <w:fldChar w:fldCharType="begin"/>
      </w:r>
      <w:r w:rsidRPr="008146BC">
        <w:rPr>
          <w:bCs/>
        </w:rPr>
        <w:instrText xml:space="preserve"> PAGEREF _Ref299804741 \h </w:instrText>
      </w:r>
      <w:r w:rsidRPr="008146BC">
        <w:rPr>
          <w:bCs/>
        </w:rPr>
      </w:r>
      <w:r w:rsidRPr="008146BC">
        <w:rPr>
          <w:bCs/>
        </w:rPr>
        <w:fldChar w:fldCharType="separate"/>
      </w:r>
      <w:r>
        <w:rPr>
          <w:bCs/>
          <w:noProof/>
        </w:rPr>
        <w:t>11</w:t>
      </w:r>
      <w:r w:rsidRPr="008146BC">
        <w:rPr>
          <w:bCs/>
        </w:rPr>
        <w:fldChar w:fldCharType="end"/>
      </w:r>
    </w:p>
    <w:p w:rsidR="000010B4" w:rsidRDefault="00680794" w:rsidP="00C25DE2">
      <w:pPr>
        <w:pStyle w:val="Heading2"/>
      </w:pPr>
      <w:r>
        <w:t>F</w:t>
      </w:r>
      <w:r w:rsidR="00955993">
        <w:t xml:space="preserve">orward </w:t>
      </w:r>
      <w:proofErr w:type="spellStart"/>
      <w:r w:rsidR="00955993">
        <w:t>Splunk</w:t>
      </w:r>
      <w:proofErr w:type="spellEnd"/>
      <w:r w:rsidR="00955993">
        <w:t xml:space="preserve"> alerts to SCOM.</w:t>
      </w:r>
    </w:p>
    <w:p w:rsidR="00955993" w:rsidRDefault="00680794" w:rsidP="00C25DE2">
      <w:pPr>
        <w:pStyle w:val="Heading2"/>
      </w:pPr>
      <w:r>
        <w:t>F</w:t>
      </w:r>
      <w:r w:rsidR="00955993">
        <w:t xml:space="preserve">orward SCOM alerts to </w:t>
      </w:r>
      <w:proofErr w:type="spellStart"/>
      <w:r w:rsidR="00955993">
        <w:t>Splunk</w:t>
      </w:r>
      <w:proofErr w:type="spellEnd"/>
      <w:r w:rsidR="00955993">
        <w:t>.</w:t>
      </w:r>
    </w:p>
    <w:p w:rsidR="000010B4" w:rsidRDefault="000010B4" w:rsidP="000010B4"/>
    <w:p w:rsidR="000010B4" w:rsidRDefault="000010B4" w:rsidP="000010B4"/>
    <w:p w:rsidR="000010B4" w:rsidRDefault="000010B4" w:rsidP="000010B4"/>
    <w:p w:rsidR="000010B4" w:rsidRDefault="000010B4" w:rsidP="000010B4"/>
    <w:p w:rsidR="000010B4" w:rsidRDefault="000010B4" w:rsidP="000010B4"/>
    <w:p w:rsidR="000010B4" w:rsidRPr="000010B4" w:rsidRDefault="000010B4" w:rsidP="000010B4"/>
    <w:sectPr w:rsidR="000010B4" w:rsidRPr="000010B4" w:rsidSect="00DA219F">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805" w:rsidRDefault="003E2805" w:rsidP="003E466F">
      <w:pPr>
        <w:spacing w:after="0" w:line="240" w:lineRule="auto"/>
      </w:pPr>
      <w:r>
        <w:separator/>
      </w:r>
    </w:p>
  </w:endnote>
  <w:endnote w:type="continuationSeparator" w:id="0">
    <w:p w:rsidR="003E2805" w:rsidRDefault="003E2805" w:rsidP="003E46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Lucida Console">
    <w:panose1 w:val="020B0609040504020204"/>
    <w:charset w:val="00"/>
    <w:family w:val="modern"/>
    <w:pitch w:val="fixed"/>
    <w:sig w:usb0="8000028F" w:usb1="00001800" w:usb2="00000000" w:usb3="00000000" w:csb0="0000001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805" w:rsidRDefault="003E2805" w:rsidP="003E466F">
      <w:pPr>
        <w:spacing w:after="0" w:line="240" w:lineRule="auto"/>
      </w:pPr>
      <w:r>
        <w:separator/>
      </w:r>
    </w:p>
  </w:footnote>
  <w:footnote w:type="continuationSeparator" w:id="0">
    <w:p w:rsidR="003E2805" w:rsidRDefault="003E2805" w:rsidP="003E466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2A61" w:rsidRDefault="006F2A61">
    <w:pPr>
      <w:pStyle w:val="Header"/>
      <w:jc w:val="right"/>
    </w:pPr>
    <w:sdt>
      <w:sdtPr>
        <w:alias w:val="Title"/>
        <w:id w:val="12096303"/>
        <w:dataBinding w:prefixMappings="xmlns:ns0='http://purl.org/dc/elements/1.1/' xmlns:ns1='http://schemas.openxmlformats.org/package/2006/metadata/core-properties' " w:xpath="/ns1:coreProperties[1]/ns0:title[1]" w:storeItemID="{6C3C8BC8-F283-45AE-878A-BAB7291924A1}"/>
        <w:text/>
      </w:sdtPr>
      <w:sdtContent>
        <w:r>
          <w:t>Splunk PowerShell Resource Kit</w:t>
        </w:r>
      </w:sdtContent>
    </w:sdt>
    <w:r>
      <w:t xml:space="preserve"> - </w:t>
    </w:r>
    <w:sdt>
      <w:sdtPr>
        <w:id w:val="12096298"/>
        <w:docPartObj>
          <w:docPartGallery w:val="Page Numbers (Top of Page)"/>
          <w:docPartUnique/>
        </w:docPartObj>
      </w:sdtPr>
      <w:sdtContent>
        <w:fldSimple w:instr=" PAGE   \* MERGEFORMAT ">
          <w:r w:rsidR="00FC55A3">
            <w:rPr>
              <w:noProof/>
            </w:rPr>
            <w:t>37</w:t>
          </w:r>
        </w:fldSimple>
      </w:sdtContent>
    </w:sdt>
  </w:p>
  <w:p w:rsidR="006F2A61" w:rsidRDefault="006F2A6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414C93"/>
    <w:multiLevelType w:val="hybridMultilevel"/>
    <w:tmpl w:val="5E7A07FE"/>
    <w:lvl w:ilvl="0" w:tplc="F0126DF2">
      <w:start w:val="1"/>
      <w:numFmt w:val="decimal"/>
      <w:lvlText w:val="%1 "/>
      <w:lvlJc w:val="left"/>
      <w:pPr>
        <w:ind w:left="1440" w:hanging="360"/>
      </w:pPr>
      <w:rPr>
        <w:rFonts w:ascii="Lucida Console" w:hAnsi="Lucida Console" w:hint="default"/>
        <w:b w:val="0"/>
        <w:i w:val="0"/>
        <w:spacing w:val="0"/>
        <w:sz w:val="16"/>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532326B6"/>
    <w:multiLevelType w:val="hybridMultilevel"/>
    <w:tmpl w:val="86D8A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013E68"/>
    <w:multiLevelType w:val="hybridMultilevel"/>
    <w:tmpl w:val="BF5CB488"/>
    <w:lvl w:ilvl="0" w:tplc="9120DE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4371F8"/>
    <w:multiLevelType w:val="hybridMultilevel"/>
    <w:tmpl w:val="21E80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19"/>
  <w:proofState w:spelling="clean" w:grammar="clean"/>
  <w:defaultTabStop w:val="720"/>
  <w:characterSpacingControl w:val="doNotCompress"/>
  <w:footnotePr>
    <w:footnote w:id="-1"/>
    <w:footnote w:id="0"/>
  </w:footnotePr>
  <w:endnotePr>
    <w:endnote w:id="-1"/>
    <w:endnote w:id="0"/>
  </w:endnotePr>
  <w:compat/>
  <w:rsids>
    <w:rsidRoot w:val="00ED6820"/>
    <w:rsid w:val="000010B4"/>
    <w:rsid w:val="000113D7"/>
    <w:rsid w:val="00012FE1"/>
    <w:rsid w:val="000207B4"/>
    <w:rsid w:val="000337BE"/>
    <w:rsid w:val="00053BE2"/>
    <w:rsid w:val="00057C05"/>
    <w:rsid w:val="00072E46"/>
    <w:rsid w:val="000740E2"/>
    <w:rsid w:val="00074EB0"/>
    <w:rsid w:val="000830A1"/>
    <w:rsid w:val="000909E9"/>
    <w:rsid w:val="00093CBE"/>
    <w:rsid w:val="000C6618"/>
    <w:rsid w:val="000E24A7"/>
    <w:rsid w:val="0010412E"/>
    <w:rsid w:val="001050C7"/>
    <w:rsid w:val="00106402"/>
    <w:rsid w:val="001151DF"/>
    <w:rsid w:val="0012687A"/>
    <w:rsid w:val="00137094"/>
    <w:rsid w:val="00161475"/>
    <w:rsid w:val="00185349"/>
    <w:rsid w:val="001878FB"/>
    <w:rsid w:val="001A28D4"/>
    <w:rsid w:val="001C3289"/>
    <w:rsid w:val="001C65DA"/>
    <w:rsid w:val="001D6AD0"/>
    <w:rsid w:val="001F1A96"/>
    <w:rsid w:val="001F625D"/>
    <w:rsid w:val="001F727E"/>
    <w:rsid w:val="002313EB"/>
    <w:rsid w:val="00243298"/>
    <w:rsid w:val="00261DD4"/>
    <w:rsid w:val="00262517"/>
    <w:rsid w:val="0027111B"/>
    <w:rsid w:val="00281D5E"/>
    <w:rsid w:val="00293764"/>
    <w:rsid w:val="002C42FA"/>
    <w:rsid w:val="003032AE"/>
    <w:rsid w:val="003045F2"/>
    <w:rsid w:val="003254DE"/>
    <w:rsid w:val="00394D0A"/>
    <w:rsid w:val="003A059E"/>
    <w:rsid w:val="003B1354"/>
    <w:rsid w:val="003B33EB"/>
    <w:rsid w:val="003D243A"/>
    <w:rsid w:val="003E2805"/>
    <w:rsid w:val="003E466F"/>
    <w:rsid w:val="003F02D1"/>
    <w:rsid w:val="003F7D21"/>
    <w:rsid w:val="00402AE7"/>
    <w:rsid w:val="0040533B"/>
    <w:rsid w:val="00412445"/>
    <w:rsid w:val="00436981"/>
    <w:rsid w:val="00440138"/>
    <w:rsid w:val="00450340"/>
    <w:rsid w:val="0046138B"/>
    <w:rsid w:val="004935C1"/>
    <w:rsid w:val="004B506E"/>
    <w:rsid w:val="004C6977"/>
    <w:rsid w:val="004F289C"/>
    <w:rsid w:val="00505FD9"/>
    <w:rsid w:val="00515736"/>
    <w:rsid w:val="00515E4B"/>
    <w:rsid w:val="0054084B"/>
    <w:rsid w:val="00541226"/>
    <w:rsid w:val="005554A8"/>
    <w:rsid w:val="005717F0"/>
    <w:rsid w:val="00572BF4"/>
    <w:rsid w:val="005774D1"/>
    <w:rsid w:val="005821B4"/>
    <w:rsid w:val="00583D8C"/>
    <w:rsid w:val="005952F7"/>
    <w:rsid w:val="00604532"/>
    <w:rsid w:val="0060753A"/>
    <w:rsid w:val="0060780A"/>
    <w:rsid w:val="00674C01"/>
    <w:rsid w:val="00674D4F"/>
    <w:rsid w:val="00680794"/>
    <w:rsid w:val="00694107"/>
    <w:rsid w:val="006B6D42"/>
    <w:rsid w:val="006D1721"/>
    <w:rsid w:val="006F2A61"/>
    <w:rsid w:val="00720D00"/>
    <w:rsid w:val="00745A54"/>
    <w:rsid w:val="00795856"/>
    <w:rsid w:val="007B3DA8"/>
    <w:rsid w:val="007C0350"/>
    <w:rsid w:val="007C3938"/>
    <w:rsid w:val="007C65EC"/>
    <w:rsid w:val="007E03D2"/>
    <w:rsid w:val="008146BC"/>
    <w:rsid w:val="00814C28"/>
    <w:rsid w:val="00822A18"/>
    <w:rsid w:val="008305E4"/>
    <w:rsid w:val="008570EC"/>
    <w:rsid w:val="00863076"/>
    <w:rsid w:val="008865E4"/>
    <w:rsid w:val="00893F59"/>
    <w:rsid w:val="008A52AB"/>
    <w:rsid w:val="008B0AD7"/>
    <w:rsid w:val="008F5EF3"/>
    <w:rsid w:val="00913528"/>
    <w:rsid w:val="00935078"/>
    <w:rsid w:val="00942676"/>
    <w:rsid w:val="009532E8"/>
    <w:rsid w:val="009542F9"/>
    <w:rsid w:val="00955993"/>
    <w:rsid w:val="00975408"/>
    <w:rsid w:val="00981570"/>
    <w:rsid w:val="00981EBC"/>
    <w:rsid w:val="009A4B81"/>
    <w:rsid w:val="009C1474"/>
    <w:rsid w:val="009C437D"/>
    <w:rsid w:val="009D047B"/>
    <w:rsid w:val="00A13BE2"/>
    <w:rsid w:val="00A467AE"/>
    <w:rsid w:val="00A6063A"/>
    <w:rsid w:val="00A641CA"/>
    <w:rsid w:val="00AD5452"/>
    <w:rsid w:val="00AE60F5"/>
    <w:rsid w:val="00B11B28"/>
    <w:rsid w:val="00B670D3"/>
    <w:rsid w:val="00BA5BDE"/>
    <w:rsid w:val="00BD6A10"/>
    <w:rsid w:val="00BD71D5"/>
    <w:rsid w:val="00BE7FFE"/>
    <w:rsid w:val="00C0792E"/>
    <w:rsid w:val="00C25DE2"/>
    <w:rsid w:val="00C54679"/>
    <w:rsid w:val="00C71C9C"/>
    <w:rsid w:val="00C75E63"/>
    <w:rsid w:val="00C76809"/>
    <w:rsid w:val="00C76D6F"/>
    <w:rsid w:val="00C81B91"/>
    <w:rsid w:val="00CA5ED9"/>
    <w:rsid w:val="00CC129A"/>
    <w:rsid w:val="00CC1FE5"/>
    <w:rsid w:val="00CF1CC5"/>
    <w:rsid w:val="00D0661F"/>
    <w:rsid w:val="00D17194"/>
    <w:rsid w:val="00D220E7"/>
    <w:rsid w:val="00D7094D"/>
    <w:rsid w:val="00D71348"/>
    <w:rsid w:val="00D94ABB"/>
    <w:rsid w:val="00DA219F"/>
    <w:rsid w:val="00DC34FF"/>
    <w:rsid w:val="00DE73BA"/>
    <w:rsid w:val="00E237FC"/>
    <w:rsid w:val="00E33D22"/>
    <w:rsid w:val="00E4333E"/>
    <w:rsid w:val="00E47A4B"/>
    <w:rsid w:val="00E56D8C"/>
    <w:rsid w:val="00E7170E"/>
    <w:rsid w:val="00E95334"/>
    <w:rsid w:val="00E9677F"/>
    <w:rsid w:val="00EB372D"/>
    <w:rsid w:val="00EC1787"/>
    <w:rsid w:val="00ED679A"/>
    <w:rsid w:val="00ED6820"/>
    <w:rsid w:val="00ED7476"/>
    <w:rsid w:val="00EF2600"/>
    <w:rsid w:val="00EF602C"/>
    <w:rsid w:val="00F1599B"/>
    <w:rsid w:val="00F25CD4"/>
    <w:rsid w:val="00F2704B"/>
    <w:rsid w:val="00F3343C"/>
    <w:rsid w:val="00F5219E"/>
    <w:rsid w:val="00F52C62"/>
    <w:rsid w:val="00F56BF4"/>
    <w:rsid w:val="00F95BA0"/>
    <w:rsid w:val="00FA0B2A"/>
    <w:rsid w:val="00FA15D7"/>
    <w:rsid w:val="00FA29CD"/>
    <w:rsid w:val="00FC55A3"/>
    <w:rsid w:val="00FE3A3A"/>
    <w:rsid w:val="00FF06E8"/>
    <w:rsid w:val="00FF1D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010B4"/>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F5219E"/>
    <w:pPr>
      <w:shd w:val="pct10" w:color="auto" w:fill="auto"/>
      <w:spacing w:after="240"/>
      <w:contextualSpacing/>
    </w:pPr>
    <w:rPr>
      <w:rFonts w:ascii="Lucida Console" w:hAnsi="Lucida Console"/>
      <w:sz w:val="18"/>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010B4"/>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6D42"/>
  </w:style>
  <w:style w:type="paragraph" w:styleId="Heading1">
    <w:name w:val="heading 1"/>
    <w:basedOn w:val="Normal"/>
    <w:next w:val="Normal"/>
    <w:link w:val="Heading1Char"/>
    <w:uiPriority w:val="9"/>
    <w:qFormat/>
    <w:rsid w:val="00057C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7C0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408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2C6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5A5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45A54"/>
    <w:pPr>
      <w:ind w:left="720"/>
      <w:contextualSpacing/>
    </w:pPr>
  </w:style>
  <w:style w:type="paragraph" w:customStyle="1" w:styleId="Code">
    <w:name w:val="Code"/>
    <w:basedOn w:val="Normal"/>
    <w:autoRedefine/>
    <w:qFormat/>
    <w:rsid w:val="00F5219E"/>
    <w:pPr>
      <w:shd w:val="pct10" w:color="auto" w:fill="auto"/>
      <w:spacing w:after="240"/>
      <w:contextualSpacing/>
    </w:pPr>
    <w:rPr>
      <w:rFonts w:ascii="Lucida Console" w:hAnsi="Lucida Console"/>
      <w:sz w:val="18"/>
    </w:rPr>
  </w:style>
  <w:style w:type="paragraph" w:styleId="Title">
    <w:name w:val="Title"/>
    <w:basedOn w:val="Normal"/>
    <w:next w:val="Normal"/>
    <w:link w:val="TitleChar"/>
    <w:uiPriority w:val="10"/>
    <w:qFormat/>
    <w:rsid w:val="00057C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7C05"/>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57C05"/>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057C0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7C0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57C05"/>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94ABB"/>
    <w:rPr>
      <w:color w:val="808080"/>
    </w:rPr>
  </w:style>
  <w:style w:type="paragraph" w:styleId="BalloonText">
    <w:name w:val="Balloon Text"/>
    <w:basedOn w:val="Normal"/>
    <w:link w:val="BalloonTextChar"/>
    <w:uiPriority w:val="99"/>
    <w:semiHidden/>
    <w:unhideWhenUsed/>
    <w:rsid w:val="00D94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ABB"/>
    <w:rPr>
      <w:rFonts w:ascii="Tahoma" w:hAnsi="Tahoma" w:cs="Tahoma"/>
      <w:sz w:val="16"/>
      <w:szCs w:val="16"/>
    </w:rPr>
  </w:style>
  <w:style w:type="table" w:styleId="TableGrid">
    <w:name w:val="Table Grid"/>
    <w:basedOn w:val="TableNormal"/>
    <w:uiPriority w:val="59"/>
    <w:rsid w:val="00D94A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D94AB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List1-Accent11">
    <w:name w:val="Medium List 1 - Accent 11"/>
    <w:basedOn w:val="TableNormal"/>
    <w:uiPriority w:val="65"/>
    <w:rsid w:val="00D94AB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Shading1-Accent11">
    <w:name w:val="Medium Shading 1 - Accent 11"/>
    <w:basedOn w:val="TableNormal"/>
    <w:uiPriority w:val="63"/>
    <w:rsid w:val="00D94ABB"/>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D94AB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3Char">
    <w:name w:val="Heading 3 Char"/>
    <w:basedOn w:val="DefaultParagraphFont"/>
    <w:link w:val="Heading3"/>
    <w:uiPriority w:val="9"/>
    <w:rsid w:val="0054084B"/>
    <w:rPr>
      <w:rFonts w:asciiTheme="majorHAnsi" w:eastAsiaTheme="majorEastAsia" w:hAnsiTheme="majorHAnsi" w:cstheme="majorBidi"/>
      <w:b/>
      <w:bCs/>
      <w:color w:val="4F81BD" w:themeColor="accent1"/>
    </w:rPr>
  </w:style>
  <w:style w:type="character" w:customStyle="1" w:styleId="ConstantWidth">
    <w:name w:val="Constant Width"/>
    <w:basedOn w:val="DefaultParagraphFont"/>
    <w:uiPriority w:val="1"/>
    <w:qFormat/>
    <w:rsid w:val="0054084B"/>
    <w:rPr>
      <w:rFonts w:ascii="Lucida Console" w:hAnsi="Lucida Console" w:cstheme="minorHAnsi"/>
    </w:rPr>
  </w:style>
  <w:style w:type="character" w:customStyle="1" w:styleId="Constantwidthitalic">
    <w:name w:val="Constant width italic"/>
    <w:basedOn w:val="DefaultParagraphFont"/>
    <w:uiPriority w:val="1"/>
    <w:qFormat/>
    <w:rsid w:val="008A52AB"/>
    <w:rPr>
      <w:rFonts w:ascii="Lucida Console" w:hAnsi="Lucida Console" w:cstheme="minorHAnsi"/>
      <w:i/>
    </w:rPr>
  </w:style>
  <w:style w:type="character" w:customStyle="1" w:styleId="Heading4Char">
    <w:name w:val="Heading 4 Char"/>
    <w:basedOn w:val="DefaultParagraphFont"/>
    <w:link w:val="Heading4"/>
    <w:uiPriority w:val="9"/>
    <w:rsid w:val="00F52C62"/>
    <w:rPr>
      <w:rFonts w:asciiTheme="majorHAnsi" w:eastAsiaTheme="majorEastAsia" w:hAnsiTheme="majorHAnsi" w:cstheme="majorBidi"/>
      <w:b/>
      <w:bCs/>
      <w:i/>
      <w:iCs/>
      <w:color w:val="4F81BD" w:themeColor="accent1"/>
    </w:rPr>
  </w:style>
  <w:style w:type="paragraph" w:customStyle="1" w:styleId="CodeTemplate">
    <w:name w:val="Code Template"/>
    <w:basedOn w:val="Normal"/>
    <w:next w:val="Normal"/>
    <w:qFormat/>
    <w:rsid w:val="001F1A96"/>
    <w:pPr>
      <w:spacing w:after="240"/>
      <w:ind w:left="720"/>
      <w:contextualSpacing/>
    </w:pPr>
    <w:rPr>
      <w:rFonts w:ascii="Lucida Console" w:hAnsi="Lucida Console"/>
      <w:b/>
    </w:rPr>
  </w:style>
  <w:style w:type="paragraph" w:styleId="TOCHeading">
    <w:name w:val="TOC Heading"/>
    <w:basedOn w:val="Heading1"/>
    <w:next w:val="Normal"/>
    <w:uiPriority w:val="39"/>
    <w:semiHidden/>
    <w:unhideWhenUsed/>
    <w:qFormat/>
    <w:rsid w:val="001151DF"/>
    <w:pPr>
      <w:outlineLvl w:val="9"/>
    </w:pPr>
  </w:style>
  <w:style w:type="paragraph" w:styleId="TOC1">
    <w:name w:val="toc 1"/>
    <w:basedOn w:val="Normal"/>
    <w:next w:val="Normal"/>
    <w:autoRedefine/>
    <w:uiPriority w:val="39"/>
    <w:unhideWhenUsed/>
    <w:rsid w:val="001151DF"/>
    <w:pPr>
      <w:spacing w:after="100"/>
    </w:pPr>
  </w:style>
  <w:style w:type="paragraph" w:styleId="TOC2">
    <w:name w:val="toc 2"/>
    <w:basedOn w:val="Normal"/>
    <w:next w:val="Normal"/>
    <w:autoRedefine/>
    <w:uiPriority w:val="39"/>
    <w:unhideWhenUsed/>
    <w:rsid w:val="001151DF"/>
    <w:pPr>
      <w:spacing w:after="100"/>
      <w:ind w:left="220"/>
    </w:pPr>
  </w:style>
  <w:style w:type="paragraph" w:styleId="TOC3">
    <w:name w:val="toc 3"/>
    <w:basedOn w:val="Normal"/>
    <w:next w:val="Normal"/>
    <w:autoRedefine/>
    <w:uiPriority w:val="39"/>
    <w:unhideWhenUsed/>
    <w:rsid w:val="001151DF"/>
    <w:pPr>
      <w:spacing w:after="100"/>
      <w:ind w:left="440"/>
    </w:pPr>
  </w:style>
  <w:style w:type="character" w:styleId="Hyperlink">
    <w:name w:val="Hyperlink"/>
    <w:basedOn w:val="DefaultParagraphFont"/>
    <w:uiPriority w:val="99"/>
    <w:unhideWhenUsed/>
    <w:rsid w:val="001151DF"/>
    <w:rPr>
      <w:color w:val="0000FF" w:themeColor="hyperlink"/>
      <w:u w:val="single"/>
    </w:rPr>
  </w:style>
  <w:style w:type="paragraph" w:styleId="Header">
    <w:name w:val="header"/>
    <w:basedOn w:val="Normal"/>
    <w:link w:val="HeaderChar"/>
    <w:uiPriority w:val="99"/>
    <w:unhideWhenUsed/>
    <w:rsid w:val="003E4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66F"/>
  </w:style>
  <w:style w:type="paragraph" w:styleId="Footer">
    <w:name w:val="footer"/>
    <w:basedOn w:val="Normal"/>
    <w:link w:val="FooterChar"/>
    <w:uiPriority w:val="99"/>
    <w:unhideWhenUsed/>
    <w:rsid w:val="003E4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66F"/>
  </w:style>
  <w:style w:type="character" w:styleId="CommentReference">
    <w:name w:val="annotation reference"/>
    <w:basedOn w:val="DefaultParagraphFont"/>
    <w:uiPriority w:val="99"/>
    <w:semiHidden/>
    <w:unhideWhenUsed/>
    <w:rsid w:val="00FF06E8"/>
    <w:rPr>
      <w:sz w:val="16"/>
      <w:szCs w:val="16"/>
    </w:rPr>
  </w:style>
  <w:style w:type="paragraph" w:styleId="CommentText">
    <w:name w:val="annotation text"/>
    <w:basedOn w:val="Normal"/>
    <w:link w:val="CommentTextChar"/>
    <w:uiPriority w:val="99"/>
    <w:semiHidden/>
    <w:unhideWhenUsed/>
    <w:rsid w:val="00FF06E8"/>
    <w:pPr>
      <w:spacing w:line="240" w:lineRule="auto"/>
    </w:pPr>
    <w:rPr>
      <w:sz w:val="20"/>
      <w:szCs w:val="20"/>
    </w:rPr>
  </w:style>
  <w:style w:type="character" w:customStyle="1" w:styleId="CommentTextChar">
    <w:name w:val="Comment Text Char"/>
    <w:basedOn w:val="DefaultParagraphFont"/>
    <w:link w:val="CommentText"/>
    <w:uiPriority w:val="99"/>
    <w:semiHidden/>
    <w:rsid w:val="00FF06E8"/>
    <w:rPr>
      <w:sz w:val="20"/>
      <w:szCs w:val="20"/>
    </w:rPr>
  </w:style>
  <w:style w:type="paragraph" w:styleId="CommentSubject">
    <w:name w:val="annotation subject"/>
    <w:basedOn w:val="CommentText"/>
    <w:next w:val="CommentText"/>
    <w:link w:val="CommentSubjectChar"/>
    <w:uiPriority w:val="99"/>
    <w:semiHidden/>
    <w:unhideWhenUsed/>
    <w:rsid w:val="00FF06E8"/>
    <w:rPr>
      <w:b/>
      <w:bCs/>
    </w:rPr>
  </w:style>
  <w:style w:type="character" w:customStyle="1" w:styleId="CommentSubjectChar">
    <w:name w:val="Comment Subject Char"/>
    <w:basedOn w:val="CommentTextChar"/>
    <w:link w:val="CommentSubject"/>
    <w:uiPriority w:val="99"/>
    <w:semiHidden/>
    <w:rsid w:val="00FF06E8"/>
    <w:rPr>
      <w:b/>
      <w:bCs/>
      <w:sz w:val="20"/>
      <w:szCs w:val="20"/>
    </w:rPr>
  </w:style>
  <w:style w:type="paragraph" w:styleId="Revision">
    <w:name w:val="Revision"/>
    <w:hidden/>
    <w:uiPriority w:val="99"/>
    <w:semiHidden/>
    <w:rsid w:val="00FF06E8"/>
    <w:pPr>
      <w:spacing w:after="0" w:line="240" w:lineRule="auto"/>
    </w:pPr>
  </w:style>
</w:styles>
</file>

<file path=word/webSettings.xml><?xml version="1.0" encoding="utf-8"?>
<w:webSettings xmlns:r="http://schemas.openxmlformats.org/officeDocument/2006/relationships" xmlns:w="http://schemas.openxmlformats.org/wordprocessingml/2006/main">
  <w:divs>
    <w:div w:id="1322923788">
      <w:bodyDiv w:val="1"/>
      <w:marLeft w:val="0"/>
      <w:marRight w:val="0"/>
      <w:marTop w:val="0"/>
      <w:marBottom w:val="0"/>
      <w:divBdr>
        <w:top w:val="none" w:sz="0" w:space="0" w:color="auto"/>
        <w:left w:val="none" w:sz="0" w:space="0" w:color="auto"/>
        <w:bottom w:val="none" w:sz="0" w:space="0" w:color="auto"/>
        <w:right w:val="none" w:sz="0" w:space="0" w:color="auto"/>
      </w:divBdr>
    </w:div>
    <w:div w:id="1576209285">
      <w:bodyDiv w:val="1"/>
      <w:marLeft w:val="0"/>
      <w:marRight w:val="0"/>
      <w:marTop w:val="0"/>
      <w:marBottom w:val="0"/>
      <w:divBdr>
        <w:top w:val="none" w:sz="0" w:space="0" w:color="auto"/>
        <w:left w:val="none" w:sz="0" w:space="0" w:color="auto"/>
        <w:bottom w:val="none" w:sz="0" w:space="0" w:color="auto"/>
        <w:right w:val="none" w:sz="0" w:space="0" w:color="auto"/>
      </w:divBdr>
      <w:divsChild>
        <w:div w:id="299578814">
          <w:marLeft w:val="0"/>
          <w:marRight w:val="0"/>
          <w:marTop w:val="0"/>
          <w:marBottom w:val="0"/>
          <w:divBdr>
            <w:top w:val="none" w:sz="0" w:space="0" w:color="auto"/>
            <w:left w:val="none" w:sz="0" w:space="0" w:color="auto"/>
            <w:bottom w:val="none" w:sz="0" w:space="0" w:color="auto"/>
            <w:right w:val="none" w:sz="0" w:space="0" w:color="auto"/>
          </w:divBdr>
          <w:divsChild>
            <w:div w:id="4834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0432">
      <w:bodyDiv w:val="1"/>
      <w:marLeft w:val="0"/>
      <w:marRight w:val="0"/>
      <w:marTop w:val="0"/>
      <w:marBottom w:val="0"/>
      <w:divBdr>
        <w:top w:val="none" w:sz="0" w:space="0" w:color="auto"/>
        <w:left w:val="none" w:sz="0" w:space="0" w:color="auto"/>
        <w:bottom w:val="none" w:sz="0" w:space="0" w:color="auto"/>
        <w:right w:val="none" w:sz="0" w:space="0" w:color="auto"/>
      </w:divBdr>
      <w:divsChild>
        <w:div w:id="2022732440">
          <w:marLeft w:val="0"/>
          <w:marRight w:val="0"/>
          <w:marTop w:val="0"/>
          <w:marBottom w:val="0"/>
          <w:divBdr>
            <w:top w:val="none" w:sz="0" w:space="0" w:color="auto"/>
            <w:left w:val="none" w:sz="0" w:space="0" w:color="auto"/>
            <w:bottom w:val="none" w:sz="0" w:space="0" w:color="auto"/>
            <w:right w:val="none" w:sz="0" w:space="0" w:color="auto"/>
          </w:divBdr>
          <w:divsChild>
            <w:div w:id="180318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1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stylesWithEffects" Target="stylesWithEffect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2011-08-01T00:00:00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C7A025-D75A-4039-AF17-BC75BA458A5C}">
  <ds:schemaRefs>
    <ds:schemaRef ds:uri="http://schemas.openxmlformats.org/officeDocument/2006/bibliography"/>
  </ds:schemaRefs>
</ds:datastoreItem>
</file>

<file path=customXml/itemProps3.xml><?xml version="1.0" encoding="utf-8"?>
<ds:datastoreItem xmlns:ds="http://schemas.openxmlformats.org/officeDocument/2006/customXml" ds:itemID="{5E8B1A74-3875-4D78-B6F9-002E29A34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37</Pages>
  <Words>9457</Words>
  <Characters>53905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Splunk PowerShell Resource Kit</vt:lpstr>
    </vt:vector>
  </TitlesOfParts>
  <Company>Code Owls</Company>
  <LinksUpToDate>false</LinksUpToDate>
  <CharactersWithSpaces>63236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Splunk PowerShell Resource Kit</dc:title>
  <dc:creator>beefarino</dc:creator>
  <cp:lastModifiedBy>beefarino</cp:lastModifiedBy>
  <cp:revision>12</cp:revision>
  <dcterms:created xsi:type="dcterms:W3CDTF">2011-08-11T15:41:00Z</dcterms:created>
  <dcterms:modified xsi:type="dcterms:W3CDTF">2011-12-12T22:29:00Z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1.0.1</vt:lpwstr>
  </property>
  <property fmtid="{D5CDD505-2E9C-101B-9397-08002B2CF9AE}" pid="3" name="Publication Date">
    <vt:filetime>2011-08-03T04:00:00Z</vt:filetime>
  </property>
  <property fmtid="{D5CDD505-2E9C-101B-9397-08002B2CF9AE}" pid="4" name="Module Version">
    <vt:lpwstr>1.0.0.0</vt:lpwstr>
  </property>
</Properties>
</file>